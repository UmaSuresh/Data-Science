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45" w:rightFromText="45" w:vertAnchor="text" w:tblpX="-990"/>
        <w:tblW w:w="10980" w:type="dxa"/>
        <w:tblCellSpacing w:w="0" w:type="dxa"/>
        <w:shd w:val="clear" w:color="auto" w:fill="FFFFFF"/>
        <w:tblLayout w:type="fixed"/>
        <w:tblCellMar>
          <w:left w:w="0" w:type="dxa"/>
          <w:right w:w="0" w:type="dxa"/>
        </w:tblCellMar>
        <w:tblLook w:val="04A0" w:firstRow="1" w:lastRow="0" w:firstColumn="1" w:lastColumn="0" w:noHBand="0" w:noVBand="1"/>
      </w:tblPr>
      <w:tblGrid>
        <w:gridCol w:w="10980"/>
      </w:tblGrid>
      <w:tr w:rsidR="0071055D" w:rsidRPr="00265F15" w:rsidTr="009B2116">
        <w:trPr>
          <w:trHeight w:val="31680"/>
          <w:tblCellSpacing w:w="0" w:type="dxa"/>
        </w:trPr>
        <w:tc>
          <w:tcPr>
            <w:tcW w:w="10980" w:type="dxa"/>
            <w:shd w:val="clear" w:color="auto" w:fill="FFFFFF"/>
            <w:hideMark/>
          </w:tcPr>
          <w:p w:rsidR="0087141E" w:rsidRPr="00B91E3D" w:rsidRDefault="00025868" w:rsidP="00B91E3D">
            <w:pPr>
              <w:spacing w:after="0" w:line="240" w:lineRule="auto"/>
              <w:ind w:right="413"/>
              <w:jc w:val="center"/>
              <w:rPr>
                <w:rFonts w:cs="Arial"/>
                <w:b/>
                <w:color w:val="333333"/>
                <w:sz w:val="40"/>
                <w:lang w:val="en"/>
              </w:rPr>
            </w:pPr>
            <w:r w:rsidRPr="00B91E3D">
              <w:rPr>
                <w:rFonts w:cs="Arial"/>
                <w:b/>
                <w:color w:val="333333"/>
                <w:sz w:val="48"/>
                <w:lang w:val="en"/>
              </w:rPr>
              <w:t>“</w:t>
            </w:r>
            <w:proofErr w:type="spellStart"/>
            <w:r w:rsidR="0087141E" w:rsidRPr="00B91E3D">
              <w:rPr>
                <w:rFonts w:cs="Arial"/>
                <w:b/>
                <w:color w:val="333333"/>
                <w:sz w:val="48"/>
                <w:lang w:val="en"/>
              </w:rPr>
              <w:t>Zestimate</w:t>
            </w:r>
            <w:proofErr w:type="spellEnd"/>
            <w:r w:rsidRPr="00B91E3D">
              <w:rPr>
                <w:rFonts w:cs="Arial"/>
                <w:b/>
                <w:color w:val="333333"/>
                <w:sz w:val="48"/>
                <w:lang w:val="en"/>
              </w:rPr>
              <w:t>”</w:t>
            </w:r>
            <w:r w:rsidR="0087141E" w:rsidRPr="00B91E3D">
              <w:rPr>
                <w:rFonts w:cs="Arial"/>
                <w:b/>
                <w:color w:val="333333"/>
                <w:sz w:val="48"/>
                <w:lang w:val="en"/>
              </w:rPr>
              <w:t xml:space="preserve"> Accuracy across Major Metro areas </w:t>
            </w:r>
            <w:r w:rsidR="00B91E3D">
              <w:rPr>
                <w:rFonts w:cs="Arial"/>
                <w:b/>
                <w:color w:val="333333"/>
                <w:sz w:val="48"/>
                <w:lang w:val="en"/>
              </w:rPr>
              <w:t xml:space="preserve">  </w:t>
            </w:r>
            <w:r w:rsidR="0087141E" w:rsidRPr="00B91E3D">
              <w:rPr>
                <w:rFonts w:cs="Arial"/>
                <w:b/>
                <w:color w:val="333333"/>
                <w:sz w:val="48"/>
                <w:lang w:val="en"/>
              </w:rPr>
              <w:t>around the state of California</w:t>
            </w:r>
          </w:p>
          <w:p w:rsidR="00265F15" w:rsidRDefault="00265F15" w:rsidP="00B21B12">
            <w:pPr>
              <w:spacing w:after="0" w:line="240" w:lineRule="auto"/>
              <w:jc w:val="center"/>
              <w:rPr>
                <w:rFonts w:eastAsia="Times New Roman" w:cs="Arial"/>
                <w:b/>
                <w:bCs/>
                <w:color w:val="444444"/>
                <w:sz w:val="52"/>
                <w:szCs w:val="27"/>
              </w:rPr>
            </w:pPr>
          </w:p>
          <w:p w:rsidR="00025868" w:rsidRPr="00B91E3D" w:rsidRDefault="00025868" w:rsidP="00B91E3D">
            <w:pPr>
              <w:pStyle w:val="Title"/>
              <w:rPr>
                <w:rFonts w:asciiTheme="minorHAnsi" w:eastAsia="Times New Roman" w:hAnsiTheme="minorHAnsi"/>
                <w:b/>
                <w:sz w:val="36"/>
              </w:rPr>
            </w:pPr>
            <w:r w:rsidRPr="00B91E3D">
              <w:rPr>
                <w:rFonts w:asciiTheme="minorHAnsi" w:eastAsia="Times New Roman" w:hAnsiTheme="minorHAnsi"/>
                <w:b/>
                <w:sz w:val="36"/>
              </w:rPr>
              <w:t>Introduction:</w:t>
            </w:r>
          </w:p>
          <w:p w:rsidR="00952FE3" w:rsidRDefault="00952FE3" w:rsidP="00B21B12">
            <w:pPr>
              <w:spacing w:after="0" w:line="240" w:lineRule="auto"/>
              <w:rPr>
                <w:rFonts w:ascii="Open Sans" w:hAnsi="Open Sans"/>
                <w:color w:val="333333"/>
                <w:lang w:val="en"/>
              </w:rPr>
            </w:pPr>
            <w:r w:rsidRPr="00952FE3">
              <w:rPr>
                <w:color w:val="333333"/>
                <w:sz w:val="24"/>
                <w:lang w:val="en"/>
              </w:rPr>
              <w:t xml:space="preserve">The </w:t>
            </w:r>
            <w:proofErr w:type="spellStart"/>
            <w:r w:rsidRPr="00952FE3">
              <w:rPr>
                <w:color w:val="333333"/>
                <w:sz w:val="24"/>
                <w:lang w:val="en"/>
              </w:rPr>
              <w:t>Zestimate's</w:t>
            </w:r>
            <w:proofErr w:type="spellEnd"/>
            <w:r w:rsidRPr="00952FE3">
              <w:rPr>
                <w:color w:val="333333"/>
                <w:sz w:val="24"/>
                <w:lang w:val="en"/>
              </w:rPr>
              <w:t xml:space="preserve"> accuracy depends on location and availability of data in an area. Some counties have deeply detailed information on homes such as number of bedrooms, bathrooms and square footage and others do not. The more data available, the more accurate the </w:t>
            </w:r>
            <w:proofErr w:type="spellStart"/>
            <w:r w:rsidRPr="00952FE3">
              <w:rPr>
                <w:color w:val="333333"/>
                <w:sz w:val="24"/>
                <w:lang w:val="en"/>
              </w:rPr>
              <w:t>Zestimate</w:t>
            </w:r>
            <w:proofErr w:type="spellEnd"/>
            <w:r>
              <w:rPr>
                <w:rFonts w:ascii="Open Sans" w:hAnsi="Open Sans"/>
                <w:color w:val="333333"/>
                <w:lang w:val="en"/>
              </w:rPr>
              <w:t>.</w:t>
            </w:r>
          </w:p>
          <w:p w:rsidR="00952FE3" w:rsidRDefault="00952FE3" w:rsidP="00B21B12">
            <w:pPr>
              <w:rPr>
                <w:rFonts w:eastAsia="Times New Roman" w:cs="Arial"/>
                <w:color w:val="444444"/>
                <w:sz w:val="24"/>
                <w:szCs w:val="24"/>
              </w:rPr>
            </w:pPr>
            <w:r>
              <w:rPr>
                <w:rFonts w:eastAsia="Times New Roman" w:cs="Arial"/>
                <w:color w:val="444444"/>
                <w:sz w:val="24"/>
                <w:szCs w:val="24"/>
              </w:rPr>
              <w:t>This</w:t>
            </w:r>
            <w:r w:rsidR="00265F15" w:rsidRPr="00265F15">
              <w:rPr>
                <w:rFonts w:eastAsia="Times New Roman" w:cs="Arial"/>
                <w:color w:val="444444"/>
                <w:sz w:val="24"/>
                <w:szCs w:val="24"/>
              </w:rPr>
              <w:t xml:space="preserve"> report</w:t>
            </w:r>
            <w:r w:rsidR="00A10E35" w:rsidRPr="00265F15">
              <w:rPr>
                <w:rFonts w:eastAsia="Times New Roman" w:cs="Arial"/>
                <w:color w:val="444444"/>
                <w:sz w:val="24"/>
                <w:szCs w:val="24"/>
              </w:rPr>
              <w:t xml:space="preserve"> examines </w:t>
            </w:r>
            <w:r w:rsidR="00B21B12" w:rsidRPr="00265F15">
              <w:rPr>
                <w:rFonts w:eastAsia="Times New Roman" w:cs="Arial"/>
                <w:color w:val="444444"/>
                <w:sz w:val="24"/>
                <w:szCs w:val="24"/>
              </w:rPr>
              <w:t xml:space="preserve">the </w:t>
            </w:r>
            <w:r w:rsidR="00B21B12">
              <w:rPr>
                <w:rFonts w:eastAsia="Times New Roman" w:cs="Arial"/>
                <w:color w:val="444444"/>
                <w:sz w:val="24"/>
                <w:szCs w:val="24"/>
              </w:rPr>
              <w:t>accuracy of Actual S</w:t>
            </w:r>
            <w:r w:rsidR="00FE007E" w:rsidRPr="00265F15">
              <w:rPr>
                <w:rFonts w:eastAsia="Times New Roman" w:cs="Arial"/>
                <w:color w:val="444444"/>
                <w:sz w:val="24"/>
                <w:szCs w:val="24"/>
              </w:rPr>
              <w:t>old</w:t>
            </w:r>
            <w:r w:rsidR="00A10E35" w:rsidRPr="00265F15">
              <w:rPr>
                <w:rFonts w:eastAsia="Times New Roman" w:cs="Arial"/>
                <w:color w:val="444444"/>
                <w:sz w:val="24"/>
                <w:szCs w:val="24"/>
              </w:rPr>
              <w:t xml:space="preserve"> </w:t>
            </w:r>
            <w:r w:rsidR="00B21B12">
              <w:rPr>
                <w:rFonts w:eastAsia="Times New Roman" w:cs="Arial"/>
                <w:color w:val="444444"/>
                <w:sz w:val="24"/>
                <w:szCs w:val="24"/>
              </w:rPr>
              <w:t>P</w:t>
            </w:r>
            <w:r w:rsidR="00A10E35" w:rsidRPr="00265F15">
              <w:rPr>
                <w:rFonts w:eastAsia="Times New Roman" w:cs="Arial"/>
                <w:color w:val="444444"/>
                <w:sz w:val="24"/>
                <w:szCs w:val="24"/>
              </w:rPr>
              <w:t>rices of ho</w:t>
            </w:r>
            <w:r w:rsidR="00B21B12">
              <w:rPr>
                <w:rFonts w:eastAsia="Times New Roman" w:cs="Arial"/>
                <w:color w:val="444444"/>
                <w:sz w:val="24"/>
                <w:szCs w:val="24"/>
              </w:rPr>
              <w:t>mes versus the “</w:t>
            </w:r>
            <w:proofErr w:type="spellStart"/>
            <w:r w:rsidR="00B21B12">
              <w:rPr>
                <w:rFonts w:eastAsia="Times New Roman" w:cs="Arial"/>
                <w:color w:val="444444"/>
                <w:sz w:val="24"/>
                <w:szCs w:val="24"/>
              </w:rPr>
              <w:t>Zestimate</w:t>
            </w:r>
            <w:proofErr w:type="spellEnd"/>
            <w:r w:rsidR="00B21B12">
              <w:rPr>
                <w:rFonts w:eastAsia="Times New Roman" w:cs="Arial"/>
                <w:color w:val="444444"/>
                <w:sz w:val="24"/>
                <w:szCs w:val="24"/>
              </w:rPr>
              <w:t xml:space="preserve">” </w:t>
            </w:r>
            <w:r w:rsidR="00A10E35" w:rsidRPr="00265F15">
              <w:rPr>
                <w:rFonts w:eastAsia="Times New Roman" w:cs="Arial"/>
                <w:color w:val="444444"/>
                <w:sz w:val="24"/>
                <w:szCs w:val="24"/>
              </w:rPr>
              <w:t xml:space="preserve">prices </w:t>
            </w:r>
            <w:r w:rsidR="00B21B12">
              <w:rPr>
                <w:rFonts w:eastAsia="Times New Roman" w:cs="Arial"/>
                <w:color w:val="444444"/>
                <w:sz w:val="24"/>
                <w:szCs w:val="24"/>
              </w:rPr>
              <w:t>around the</w:t>
            </w:r>
            <w:r w:rsidR="00FE007E" w:rsidRPr="00265F15">
              <w:rPr>
                <w:rFonts w:eastAsia="Times New Roman" w:cs="Arial"/>
                <w:color w:val="444444"/>
                <w:sz w:val="24"/>
                <w:szCs w:val="24"/>
              </w:rPr>
              <w:t xml:space="preserve"> 3 Major Metro </w:t>
            </w:r>
            <w:r w:rsidR="00265F15" w:rsidRPr="00265F15">
              <w:rPr>
                <w:rFonts w:eastAsia="Times New Roman" w:cs="Arial"/>
                <w:color w:val="444444"/>
                <w:sz w:val="24"/>
                <w:szCs w:val="24"/>
              </w:rPr>
              <w:t xml:space="preserve">areas </w:t>
            </w:r>
            <w:r w:rsidR="00B21B12">
              <w:rPr>
                <w:rFonts w:eastAsia="Times New Roman" w:cs="Arial"/>
                <w:color w:val="444444"/>
                <w:sz w:val="24"/>
                <w:szCs w:val="24"/>
              </w:rPr>
              <w:t>namely</w:t>
            </w:r>
            <w:r w:rsidR="00B569D9" w:rsidRPr="00265F15">
              <w:rPr>
                <w:rFonts w:eastAsia="Times New Roman" w:cs="Arial"/>
                <w:color w:val="444444"/>
                <w:sz w:val="24"/>
                <w:szCs w:val="24"/>
              </w:rPr>
              <w:t xml:space="preserve"> San</w:t>
            </w:r>
            <w:r w:rsidR="00FE007E" w:rsidRPr="00265F15">
              <w:rPr>
                <w:rFonts w:eastAsia="Times New Roman" w:cs="Arial"/>
                <w:color w:val="444444"/>
                <w:sz w:val="24"/>
                <w:szCs w:val="24"/>
              </w:rPr>
              <w:t xml:space="preserve"> Francisco, San Jose and Los Angeles</w:t>
            </w:r>
            <w:r w:rsidR="00A10E35" w:rsidRPr="00265F15">
              <w:rPr>
                <w:rFonts w:eastAsia="Times New Roman" w:cs="Arial"/>
                <w:color w:val="444444"/>
                <w:sz w:val="24"/>
                <w:szCs w:val="24"/>
              </w:rPr>
              <w:t xml:space="preserve">, </w:t>
            </w:r>
            <w:r w:rsidR="00FE007E" w:rsidRPr="00265F15">
              <w:rPr>
                <w:rFonts w:eastAsia="Times New Roman" w:cs="Arial"/>
                <w:color w:val="444444"/>
                <w:sz w:val="24"/>
                <w:szCs w:val="24"/>
              </w:rPr>
              <w:t xml:space="preserve">CA </w:t>
            </w:r>
            <w:r w:rsidR="00A10E35" w:rsidRPr="00265F15">
              <w:rPr>
                <w:rFonts w:eastAsia="Times New Roman" w:cs="Arial"/>
                <w:color w:val="444444"/>
                <w:sz w:val="24"/>
                <w:szCs w:val="24"/>
              </w:rPr>
              <w:t xml:space="preserve">that were sold </w:t>
            </w:r>
            <w:r>
              <w:rPr>
                <w:rFonts w:eastAsia="Times New Roman" w:cs="Arial"/>
                <w:color w:val="444444"/>
                <w:sz w:val="24"/>
                <w:szCs w:val="24"/>
              </w:rPr>
              <w:t>for</w:t>
            </w:r>
            <w:r w:rsidR="00B21B12">
              <w:rPr>
                <w:rFonts w:eastAsia="Times New Roman" w:cs="Arial"/>
                <w:color w:val="444444"/>
                <w:sz w:val="24"/>
                <w:szCs w:val="24"/>
              </w:rPr>
              <w:t xml:space="preserve"> the month of</w:t>
            </w:r>
            <w:r w:rsidR="00FE007E" w:rsidRPr="00265F15">
              <w:rPr>
                <w:rFonts w:eastAsia="Times New Roman" w:cs="Arial"/>
                <w:color w:val="444444"/>
                <w:sz w:val="24"/>
                <w:szCs w:val="24"/>
              </w:rPr>
              <w:t xml:space="preserve"> </w:t>
            </w:r>
            <w:r w:rsidR="00265F15" w:rsidRPr="00265F15">
              <w:rPr>
                <w:rFonts w:eastAsia="Times New Roman" w:cs="Arial"/>
                <w:color w:val="444444"/>
                <w:sz w:val="24"/>
                <w:szCs w:val="24"/>
              </w:rPr>
              <w:t>February,</w:t>
            </w:r>
            <w:r w:rsidR="00A10E35" w:rsidRPr="00265F15">
              <w:rPr>
                <w:rFonts w:eastAsia="Times New Roman" w:cs="Arial"/>
                <w:color w:val="444444"/>
                <w:sz w:val="24"/>
                <w:szCs w:val="24"/>
              </w:rPr>
              <w:t xml:space="preserve"> 201</w:t>
            </w:r>
            <w:r w:rsidR="00FE007E" w:rsidRPr="00265F15">
              <w:rPr>
                <w:rFonts w:eastAsia="Times New Roman" w:cs="Arial"/>
                <w:color w:val="444444"/>
                <w:sz w:val="24"/>
                <w:szCs w:val="24"/>
              </w:rPr>
              <w:t>5</w:t>
            </w:r>
            <w:r w:rsidR="00A10E35" w:rsidRPr="00265F15">
              <w:rPr>
                <w:rFonts w:eastAsia="Times New Roman" w:cs="Arial"/>
                <w:color w:val="444444"/>
                <w:sz w:val="24"/>
                <w:szCs w:val="24"/>
              </w:rPr>
              <w:t xml:space="preserve">. The data was extracted from </w:t>
            </w:r>
            <w:hyperlink r:id="rId5" w:history="1">
              <w:r w:rsidR="0087141E" w:rsidRPr="00265F15">
                <w:rPr>
                  <w:rStyle w:val="Hyperlink"/>
                  <w:rFonts w:eastAsia="Times New Roman" w:cs="Arial"/>
                  <w:sz w:val="24"/>
                  <w:szCs w:val="24"/>
                </w:rPr>
                <w:t>www.</w:t>
              </w:r>
              <w:r w:rsidR="0087141E" w:rsidRPr="00265F15">
                <w:rPr>
                  <w:rStyle w:val="Hyperlink"/>
                  <w:rFonts w:eastAsia="Times New Roman" w:cs="Arial"/>
                  <w:color w:val="0070C0"/>
                  <w:sz w:val="24"/>
                  <w:szCs w:val="24"/>
                </w:rPr>
                <w:t>zillow</w:t>
              </w:r>
              <w:r w:rsidR="0087141E" w:rsidRPr="00265F15">
                <w:rPr>
                  <w:rStyle w:val="Hyperlink"/>
                  <w:rFonts w:eastAsia="Times New Roman" w:cs="Arial"/>
                  <w:sz w:val="24"/>
                  <w:szCs w:val="24"/>
                </w:rPr>
                <w:t>.com</w:t>
              </w:r>
            </w:hyperlink>
            <w:r w:rsidR="00265F15" w:rsidRPr="00265F15">
              <w:rPr>
                <w:rFonts w:eastAsia="Times New Roman" w:cs="Arial"/>
                <w:color w:val="444444"/>
                <w:sz w:val="24"/>
                <w:szCs w:val="24"/>
              </w:rPr>
              <w:t xml:space="preserve"> .  </w:t>
            </w:r>
          </w:p>
          <w:p w:rsidR="00265F15" w:rsidRDefault="00952FE3" w:rsidP="00B21B12">
            <w:pPr>
              <w:rPr>
                <w:rFonts w:cs="Arial"/>
                <w:bCs/>
                <w:color w:val="2F5496" w:themeColor="accent5" w:themeShade="BF"/>
                <w:spacing w:val="15"/>
              </w:rPr>
            </w:pPr>
            <w:r>
              <w:rPr>
                <w:rFonts w:eastAsia="Times New Roman" w:cs="Arial"/>
                <w:color w:val="444444"/>
                <w:sz w:val="24"/>
                <w:szCs w:val="24"/>
              </w:rPr>
              <w:t>My ultimate goal of this report</w:t>
            </w:r>
            <w:r w:rsidR="00265F15" w:rsidRPr="00265F15">
              <w:rPr>
                <w:rFonts w:eastAsia="Times New Roman" w:cs="Arial"/>
                <w:color w:val="444444"/>
                <w:sz w:val="24"/>
                <w:szCs w:val="24"/>
              </w:rPr>
              <w:t xml:space="preserve"> is to analyze</w:t>
            </w:r>
            <w:r w:rsidR="00B21B12">
              <w:rPr>
                <w:rFonts w:eastAsia="Times New Roman" w:cs="Arial"/>
                <w:color w:val="444444"/>
                <w:sz w:val="24"/>
                <w:szCs w:val="24"/>
              </w:rPr>
              <w:t xml:space="preserve"> and </w:t>
            </w:r>
            <w:r w:rsidR="00545F64">
              <w:rPr>
                <w:rFonts w:eastAsia="Times New Roman" w:cs="Arial"/>
                <w:color w:val="444444"/>
                <w:sz w:val="24"/>
                <w:szCs w:val="24"/>
              </w:rPr>
              <w:t>justifies</w:t>
            </w:r>
            <w:r w:rsidR="00B21B12">
              <w:rPr>
                <w:rFonts w:eastAsia="Times New Roman" w:cs="Arial"/>
                <w:color w:val="444444"/>
                <w:sz w:val="24"/>
                <w:szCs w:val="24"/>
              </w:rPr>
              <w:t xml:space="preserve"> </w:t>
            </w:r>
            <w:r w:rsidR="00B21B12" w:rsidRPr="00265F15">
              <w:rPr>
                <w:rFonts w:eastAsia="Times New Roman" w:cs="Arial"/>
                <w:color w:val="444444"/>
                <w:sz w:val="24"/>
                <w:szCs w:val="24"/>
              </w:rPr>
              <w:t>the</w:t>
            </w:r>
            <w:r w:rsidR="00265F15" w:rsidRPr="00265F15">
              <w:rPr>
                <w:rFonts w:eastAsia="Times New Roman" w:cs="Arial"/>
                <w:color w:val="444444"/>
                <w:sz w:val="24"/>
                <w:szCs w:val="24"/>
              </w:rPr>
              <w:t xml:space="preserve"> </w:t>
            </w:r>
            <w:proofErr w:type="spellStart"/>
            <w:r w:rsidR="00265F15" w:rsidRPr="00265F15">
              <w:rPr>
                <w:rFonts w:eastAsia="Times New Roman" w:cs="Arial"/>
                <w:color w:val="444444"/>
                <w:sz w:val="24"/>
                <w:szCs w:val="24"/>
              </w:rPr>
              <w:t>Zestimate</w:t>
            </w:r>
            <w:r>
              <w:rPr>
                <w:rFonts w:eastAsia="Times New Roman" w:cs="Arial"/>
                <w:color w:val="444444"/>
                <w:sz w:val="24"/>
                <w:szCs w:val="24"/>
              </w:rPr>
              <w:t>s</w:t>
            </w:r>
            <w:proofErr w:type="spellEnd"/>
            <w:r w:rsidR="00265F15" w:rsidRPr="00265F15">
              <w:rPr>
                <w:rFonts w:eastAsia="Times New Roman" w:cs="Arial"/>
                <w:color w:val="444444"/>
                <w:sz w:val="24"/>
                <w:szCs w:val="24"/>
              </w:rPr>
              <w:t xml:space="preserve"> STAR rating accuracy </w:t>
            </w:r>
            <w:r w:rsidR="00265F15">
              <w:rPr>
                <w:rFonts w:eastAsia="Times New Roman" w:cs="Arial"/>
                <w:color w:val="444444"/>
                <w:sz w:val="24"/>
                <w:szCs w:val="24"/>
              </w:rPr>
              <w:t xml:space="preserve">for the above mentioned metro areas </w:t>
            </w:r>
            <w:r w:rsidR="00265F15" w:rsidRPr="00265F15">
              <w:rPr>
                <w:rFonts w:eastAsia="Times New Roman" w:cs="Arial"/>
                <w:color w:val="444444"/>
                <w:sz w:val="24"/>
                <w:szCs w:val="24"/>
              </w:rPr>
              <w:t>which</w:t>
            </w:r>
            <w:r w:rsidR="00B21B12">
              <w:rPr>
                <w:rFonts w:eastAsia="Times New Roman" w:cs="Arial"/>
                <w:color w:val="444444"/>
                <w:sz w:val="24"/>
                <w:szCs w:val="24"/>
              </w:rPr>
              <w:t xml:space="preserve"> has been shown below. This data </w:t>
            </w:r>
            <w:r w:rsidR="00B21B12" w:rsidRPr="00265F15">
              <w:rPr>
                <w:rFonts w:eastAsia="Times New Roman" w:cs="Arial"/>
                <w:color w:val="444444"/>
                <w:sz w:val="24"/>
                <w:szCs w:val="24"/>
              </w:rPr>
              <w:t>has</w:t>
            </w:r>
            <w:r w:rsidR="00265F15" w:rsidRPr="00265F15">
              <w:rPr>
                <w:rFonts w:eastAsia="Times New Roman" w:cs="Arial"/>
                <w:color w:val="444444"/>
                <w:sz w:val="24"/>
                <w:szCs w:val="24"/>
              </w:rPr>
              <w:t xml:space="preserve"> been taken from the </w:t>
            </w:r>
            <w:r w:rsidR="00B21B12" w:rsidRPr="00265F15">
              <w:rPr>
                <w:rFonts w:eastAsia="Times New Roman" w:cs="Arial"/>
                <w:color w:val="444444"/>
                <w:sz w:val="24"/>
                <w:szCs w:val="24"/>
              </w:rPr>
              <w:t>website</w:t>
            </w:r>
            <w:r w:rsidR="00B21B12">
              <w:rPr>
                <w:rFonts w:eastAsia="Times New Roman" w:cs="Arial"/>
                <w:color w:val="444444"/>
                <w:sz w:val="24"/>
                <w:szCs w:val="24"/>
              </w:rPr>
              <w:t xml:space="preserve"> </w:t>
            </w:r>
            <w:r w:rsidR="00B21B12" w:rsidRPr="00265F15">
              <w:rPr>
                <w:rFonts w:eastAsia="Times New Roman" w:cs="Arial"/>
                <w:color w:val="444444"/>
                <w:sz w:val="24"/>
                <w:szCs w:val="24"/>
              </w:rPr>
              <w:t>“</w:t>
            </w:r>
            <w:hyperlink r:id="rId6" w:anchor="acc" w:history="1">
              <w:r w:rsidR="00265F15" w:rsidRPr="00265F15">
                <w:rPr>
                  <w:rFonts w:cs="Arial"/>
                  <w:color w:val="0070C0"/>
                </w:rPr>
                <w:t>http://ww</w:t>
              </w:r>
              <w:r w:rsidR="00265F15" w:rsidRPr="00265F15">
                <w:rPr>
                  <w:rFonts w:cs="Arial"/>
                  <w:color w:val="0070C0"/>
                </w:rPr>
                <w:t>w</w:t>
              </w:r>
              <w:r w:rsidR="00265F15" w:rsidRPr="00265F15">
                <w:rPr>
                  <w:rFonts w:cs="Arial"/>
                  <w:color w:val="0070C0"/>
                </w:rPr>
                <w:t>.zillow.com/zestimate/#acc</w:t>
              </w:r>
            </w:hyperlink>
            <w:r w:rsidR="006D6618">
              <w:rPr>
                <w:rFonts w:cs="Arial"/>
                <w:bCs/>
                <w:color w:val="2F5496" w:themeColor="accent5" w:themeShade="BF"/>
                <w:spacing w:val="15"/>
              </w:rPr>
              <w:t>”</w:t>
            </w:r>
            <w:r w:rsidR="00265F15">
              <w:rPr>
                <w:rFonts w:cs="Arial"/>
                <w:bCs/>
                <w:color w:val="2F5496" w:themeColor="accent5" w:themeShade="BF"/>
                <w:spacing w:val="15"/>
              </w:rPr>
              <w:t>.</w:t>
            </w:r>
          </w:p>
          <w:p w:rsidR="00265F15" w:rsidRDefault="00265F15" w:rsidP="00B21B12">
            <w:pPr>
              <w:rPr>
                <w:rFonts w:cs="Arial"/>
                <w:bCs/>
                <w:color w:val="2F5496" w:themeColor="accent5" w:themeShade="BF"/>
                <w:spacing w:val="15"/>
              </w:rPr>
            </w:pPr>
          </w:p>
          <w:p w:rsidR="00B569D9" w:rsidRDefault="00B569D9" w:rsidP="00B21B12">
            <w:pPr>
              <w:rPr>
                <w:rFonts w:cs="Arial"/>
                <w:bCs/>
                <w:color w:val="2F5496" w:themeColor="accent5" w:themeShade="BF"/>
                <w:spacing w:val="15"/>
              </w:rPr>
            </w:pPr>
          </w:p>
          <w:p w:rsidR="00265F15" w:rsidRDefault="00B21B12" w:rsidP="00B21B12">
            <w:pPr>
              <w:jc w:val="center"/>
            </w:pPr>
            <w:r w:rsidRPr="00265F15">
              <w:rPr>
                <w:noProof/>
              </w:rPr>
              <w:drawing>
                <wp:inline distT="0" distB="0" distL="0" distR="0">
                  <wp:extent cx="5410200" cy="3843867"/>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53701" cy="3874774"/>
                          </a:xfrm>
                          <a:prstGeom prst="rect">
                            <a:avLst/>
                          </a:prstGeom>
                        </pic:spPr>
                      </pic:pic>
                    </a:graphicData>
                  </a:graphic>
                </wp:inline>
              </w:drawing>
            </w:r>
          </w:p>
          <w:p w:rsidR="00265F15" w:rsidRDefault="00B21B12" w:rsidP="00B21B12">
            <w:pPr>
              <w:rPr>
                <w:rFonts w:cs="Arial"/>
                <w:bCs/>
                <w:color w:val="414242"/>
                <w:spacing w:val="15"/>
              </w:rPr>
            </w:pPr>
            <w:r>
              <w:rPr>
                <w:rFonts w:cs="Arial"/>
                <w:bCs/>
                <w:color w:val="414242"/>
                <w:spacing w:val="15"/>
              </w:rPr>
              <w:t xml:space="preserve"> </w:t>
            </w:r>
          </w:p>
          <w:p w:rsidR="00B21B12" w:rsidRDefault="00B21B12" w:rsidP="00B21B12">
            <w:pPr>
              <w:rPr>
                <w:rFonts w:cs="Arial"/>
                <w:bCs/>
                <w:color w:val="414242"/>
                <w:spacing w:val="15"/>
              </w:rPr>
            </w:pPr>
            <w:r w:rsidRPr="00B21B12">
              <w:rPr>
                <w:rFonts w:cs="Arial"/>
                <w:bCs/>
                <w:color w:val="414242"/>
                <w:spacing w:val="15"/>
              </w:rPr>
              <w:lastRenderedPageBreak/>
              <w:drawing>
                <wp:inline distT="0" distB="0" distL="0" distR="0" wp14:anchorId="273CE704" wp14:editId="3219F4DF">
                  <wp:extent cx="5353797" cy="178142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797" cy="1781424"/>
                          </a:xfrm>
                          <a:prstGeom prst="rect">
                            <a:avLst/>
                          </a:prstGeom>
                        </pic:spPr>
                      </pic:pic>
                    </a:graphicData>
                  </a:graphic>
                </wp:inline>
              </w:drawing>
            </w:r>
          </w:p>
          <w:p w:rsidR="00952FE3" w:rsidRDefault="00545F64" w:rsidP="00B21B12">
            <w:pPr>
              <w:rPr>
                <w:rFonts w:cs="Arial"/>
                <w:bCs/>
                <w:color w:val="414242"/>
                <w:spacing w:val="15"/>
              </w:rPr>
            </w:pPr>
            <w:r>
              <w:rPr>
                <w:rFonts w:cs="Arial"/>
                <w:bCs/>
                <w:color w:val="414242"/>
                <w:spacing w:val="15"/>
              </w:rPr>
              <w:t xml:space="preserve">According to this website, San Francisco Metro area are comes under fair </w:t>
            </w:r>
            <w:proofErr w:type="spellStart"/>
            <w:r>
              <w:rPr>
                <w:rFonts w:cs="Arial"/>
                <w:bCs/>
                <w:color w:val="414242"/>
                <w:spacing w:val="15"/>
              </w:rPr>
              <w:t>Zestimate</w:t>
            </w:r>
            <w:proofErr w:type="spellEnd"/>
            <w:r>
              <w:rPr>
                <w:rFonts w:cs="Arial"/>
                <w:bCs/>
                <w:color w:val="414242"/>
                <w:spacing w:val="15"/>
              </w:rPr>
              <w:t xml:space="preserve"> (2 star rating) between “</w:t>
            </w:r>
            <w:proofErr w:type="spellStart"/>
            <w:r>
              <w:rPr>
                <w:rFonts w:cs="Arial"/>
                <w:bCs/>
                <w:color w:val="414242"/>
                <w:spacing w:val="15"/>
              </w:rPr>
              <w:t>Zestimates</w:t>
            </w:r>
            <w:proofErr w:type="spellEnd"/>
            <w:r>
              <w:rPr>
                <w:rFonts w:cs="Arial"/>
                <w:bCs/>
                <w:color w:val="414242"/>
                <w:spacing w:val="15"/>
              </w:rPr>
              <w:t xml:space="preserve">” VS “Actual Sold Price” compared to Metro area of Los Angeles Good </w:t>
            </w:r>
            <w:proofErr w:type="spellStart"/>
            <w:r>
              <w:rPr>
                <w:rFonts w:cs="Arial"/>
                <w:bCs/>
                <w:color w:val="414242"/>
                <w:spacing w:val="15"/>
              </w:rPr>
              <w:t>Zestimate</w:t>
            </w:r>
            <w:proofErr w:type="spellEnd"/>
            <w:r>
              <w:rPr>
                <w:rFonts w:cs="Arial"/>
                <w:bCs/>
                <w:color w:val="414242"/>
                <w:spacing w:val="15"/>
              </w:rPr>
              <w:t xml:space="preserve"> (4 star estimates.</w:t>
            </w:r>
          </w:p>
          <w:p w:rsidR="00952FE3" w:rsidRDefault="00952FE3" w:rsidP="00B21B12">
            <w:pPr>
              <w:rPr>
                <w:rFonts w:cs="Arial"/>
                <w:bCs/>
                <w:color w:val="414242"/>
                <w:spacing w:val="15"/>
              </w:rPr>
            </w:pPr>
          </w:p>
          <w:p w:rsidR="00952FE3" w:rsidRPr="00B91E3D" w:rsidRDefault="00952FE3" w:rsidP="00B91E3D">
            <w:pPr>
              <w:pStyle w:val="Title"/>
              <w:rPr>
                <w:rFonts w:asciiTheme="minorHAnsi" w:eastAsia="Times New Roman" w:hAnsiTheme="minorHAnsi" w:cs="Times New Roman"/>
                <w:b/>
                <w:sz w:val="36"/>
                <w:szCs w:val="40"/>
                <w:shd w:val="clear" w:color="auto" w:fill="FFFFFF"/>
              </w:rPr>
            </w:pPr>
            <w:r w:rsidRPr="00B91E3D">
              <w:rPr>
                <w:rFonts w:asciiTheme="minorHAnsi" w:eastAsia="Times New Roman" w:hAnsiTheme="minorHAnsi"/>
                <w:b/>
                <w:sz w:val="36"/>
                <w:szCs w:val="40"/>
              </w:rPr>
              <w:t>Analysis Description</w:t>
            </w:r>
            <w:r w:rsidRPr="00B91E3D">
              <w:rPr>
                <w:rFonts w:asciiTheme="minorHAnsi" w:eastAsia="Times New Roman" w:hAnsiTheme="minorHAnsi" w:cs="Times New Roman"/>
                <w:b/>
                <w:sz w:val="36"/>
                <w:szCs w:val="40"/>
                <w:shd w:val="clear" w:color="auto" w:fill="FFFFFF"/>
              </w:rPr>
              <w:t>:</w:t>
            </w:r>
          </w:p>
          <w:p w:rsidR="00B253C7" w:rsidRDefault="00265F15" w:rsidP="00B21B12">
            <w:pPr>
              <w:spacing w:before="100" w:beforeAutospacing="1" w:after="100" w:afterAutospacing="1" w:line="384" w:lineRule="auto"/>
              <w:rPr>
                <w:rFonts w:eastAsia="Times New Roman" w:cs="Times New Roman"/>
                <w:b/>
                <w:color w:val="444444"/>
                <w:sz w:val="24"/>
                <w:szCs w:val="24"/>
              </w:rPr>
            </w:pPr>
            <w:r w:rsidRPr="00265F15">
              <w:rPr>
                <w:rFonts w:eastAsia="Times New Roman" w:cs="Times New Roman"/>
                <w:color w:val="444444"/>
                <w:sz w:val="24"/>
                <w:szCs w:val="24"/>
              </w:rPr>
              <w:t xml:space="preserve"> </w:t>
            </w:r>
            <w:r w:rsidR="00B253C7" w:rsidRPr="00B569D9">
              <w:rPr>
                <w:rFonts w:eastAsia="Times New Roman" w:cs="Times New Roman"/>
                <w:b/>
                <w:color w:val="444444"/>
                <w:sz w:val="24"/>
                <w:szCs w:val="24"/>
              </w:rPr>
              <w:t xml:space="preserve">Data Set Name : Zillow.csv </w:t>
            </w:r>
          </w:p>
          <w:p w:rsidR="00A10E35" w:rsidRDefault="00B569D9" w:rsidP="00B21B12">
            <w:pPr>
              <w:spacing w:before="100" w:beforeAutospacing="1" w:after="100" w:afterAutospacing="1" w:line="384" w:lineRule="auto"/>
              <w:rPr>
                <w:rFonts w:eastAsia="Times New Roman" w:cs="Times New Roman"/>
                <w:b/>
                <w:bCs/>
                <w:color w:val="444444"/>
                <w:sz w:val="18"/>
                <w:szCs w:val="18"/>
                <w:shd w:val="clear" w:color="auto" w:fill="FFFFFF"/>
              </w:rPr>
            </w:pPr>
            <w:r w:rsidRPr="00B569D9">
              <w:rPr>
                <w:rFonts w:eastAsia="Times New Roman" w:cs="Times New Roman"/>
                <w:b/>
                <w:color w:val="444444"/>
                <w:sz w:val="24"/>
                <w:szCs w:val="24"/>
              </w:rPr>
              <w:t xml:space="preserve"> </w:t>
            </w:r>
            <w:r w:rsidR="00B253C7" w:rsidRPr="00B569D9">
              <w:rPr>
                <w:rFonts w:eastAsia="Times New Roman" w:cs="Times New Roman"/>
                <w:b/>
                <w:color w:val="444444"/>
                <w:sz w:val="24"/>
                <w:szCs w:val="24"/>
              </w:rPr>
              <w:t xml:space="preserve">GitHub Location : </w:t>
            </w:r>
            <w:hyperlink r:id="rId9" w:history="1">
              <w:r w:rsidR="00B253C7" w:rsidRPr="00B569D9">
                <w:rPr>
                  <w:rStyle w:val="Hyperlink"/>
                  <w:rFonts w:eastAsia="Times New Roman" w:cs="Times New Roman"/>
                  <w:b/>
                  <w:sz w:val="24"/>
                  <w:szCs w:val="24"/>
                </w:rPr>
                <w:t>https://github.com/UmaSuresh/Data-Science/blob/master/Data/zillow.csv</w:t>
              </w:r>
            </w:hyperlink>
            <w:r w:rsidR="00A10E35" w:rsidRPr="00B569D9">
              <w:rPr>
                <w:rFonts w:eastAsia="Times New Roman" w:cs="Times New Roman"/>
                <w:b/>
                <w:bCs/>
                <w:color w:val="444444"/>
                <w:sz w:val="18"/>
                <w:szCs w:val="18"/>
                <w:shd w:val="clear" w:color="auto" w:fill="FFFFFF"/>
              </w:rPr>
              <w:t xml:space="preserve"> </w:t>
            </w:r>
          </w:p>
          <w:p w:rsidR="006D6618" w:rsidRDefault="006D6618" w:rsidP="00B21B12">
            <w:pPr>
              <w:spacing w:before="100" w:beforeAutospacing="1" w:after="100" w:afterAutospacing="1" w:line="384" w:lineRule="auto"/>
              <w:rPr>
                <w:rFonts w:eastAsia="Times New Roman" w:cs="Times New Roman"/>
                <w:b/>
                <w:bCs/>
                <w:color w:val="444444"/>
                <w:sz w:val="24"/>
                <w:szCs w:val="18"/>
                <w:shd w:val="clear" w:color="auto" w:fill="FFFFFF"/>
              </w:rPr>
            </w:pPr>
            <w:r>
              <w:rPr>
                <w:rFonts w:eastAsia="Times New Roman" w:cs="Times New Roman"/>
                <w:b/>
                <w:bCs/>
                <w:color w:val="444444"/>
                <w:sz w:val="24"/>
                <w:szCs w:val="18"/>
                <w:shd w:val="clear" w:color="auto" w:fill="FFFFFF"/>
              </w:rPr>
              <w:t xml:space="preserve"> </w:t>
            </w:r>
            <w:r w:rsidRPr="006D6618">
              <w:rPr>
                <w:rFonts w:eastAsia="Times New Roman" w:cs="Times New Roman"/>
                <w:b/>
                <w:bCs/>
                <w:color w:val="444444"/>
                <w:sz w:val="24"/>
                <w:szCs w:val="18"/>
                <w:shd w:val="clear" w:color="auto" w:fill="FFFFFF"/>
              </w:rPr>
              <w:t>Source Code</w:t>
            </w:r>
            <w:r>
              <w:rPr>
                <w:rFonts w:eastAsia="Times New Roman" w:cs="Times New Roman"/>
                <w:b/>
                <w:bCs/>
                <w:color w:val="444444"/>
                <w:sz w:val="24"/>
                <w:szCs w:val="18"/>
                <w:shd w:val="clear" w:color="auto" w:fill="FFFFFF"/>
              </w:rPr>
              <w:t xml:space="preserve"> : </w:t>
            </w:r>
            <w:hyperlink r:id="rId10" w:history="1">
              <w:r w:rsidRPr="00704DC3">
                <w:rPr>
                  <w:rStyle w:val="Hyperlink"/>
                  <w:rFonts w:eastAsia="Times New Roman" w:cs="Times New Roman"/>
                  <w:b/>
                  <w:bCs/>
                  <w:sz w:val="24"/>
                  <w:szCs w:val="18"/>
                  <w:shd w:val="clear" w:color="auto" w:fill="FFFFFF"/>
                </w:rPr>
                <w:t>https://github.com/UmaSuresh/Data-Science/blob/master/Capstone%20Project/Zillow.R</w:t>
              </w:r>
            </w:hyperlink>
          </w:p>
          <w:p w:rsidR="00835FA5" w:rsidRDefault="004D328C" w:rsidP="00B21B12">
            <w:pPr>
              <w:spacing w:before="100" w:beforeAutospacing="1" w:after="100" w:afterAutospacing="1" w:line="384" w:lineRule="auto"/>
              <w:rPr>
                <w:rStyle w:val="BookTitle"/>
                <w:i w:val="0"/>
              </w:rPr>
            </w:pPr>
            <w:r>
              <w:rPr>
                <w:rFonts w:eastAsia="Times New Roman" w:cs="Times New Roman"/>
                <w:color w:val="444444"/>
                <w:sz w:val="24"/>
                <w:szCs w:val="24"/>
              </w:rPr>
              <w:t>Simp</w:t>
            </w:r>
            <w:r w:rsidRPr="00265F15">
              <w:rPr>
                <w:rFonts w:eastAsia="Times New Roman" w:cs="Times New Roman"/>
                <w:color w:val="444444"/>
                <w:sz w:val="24"/>
                <w:szCs w:val="24"/>
              </w:rPr>
              <w:t xml:space="preserve">le linear regression results of the </w:t>
            </w:r>
            <w:r>
              <w:rPr>
                <w:rFonts w:eastAsia="Times New Roman" w:cs="Times New Roman"/>
                <w:color w:val="444444"/>
                <w:sz w:val="24"/>
                <w:szCs w:val="24"/>
              </w:rPr>
              <w:t xml:space="preserve">actual </w:t>
            </w:r>
            <w:r w:rsidRPr="00265F15">
              <w:rPr>
                <w:rFonts w:eastAsia="Times New Roman" w:cs="Times New Roman"/>
                <w:color w:val="444444"/>
                <w:sz w:val="24"/>
                <w:szCs w:val="24"/>
              </w:rPr>
              <w:t xml:space="preserve">price sold vs the </w:t>
            </w:r>
            <w:proofErr w:type="spellStart"/>
            <w:r w:rsidRPr="00265F15">
              <w:rPr>
                <w:rFonts w:eastAsia="Times New Roman" w:cs="Times New Roman"/>
                <w:color w:val="444444"/>
                <w:sz w:val="24"/>
                <w:szCs w:val="24"/>
              </w:rPr>
              <w:t>Zestimate</w:t>
            </w:r>
            <w:proofErr w:type="spellEnd"/>
            <w:r w:rsidRPr="00265F15">
              <w:rPr>
                <w:rFonts w:eastAsia="Times New Roman" w:cs="Times New Roman"/>
                <w:color w:val="444444"/>
                <w:sz w:val="24"/>
                <w:szCs w:val="24"/>
              </w:rPr>
              <w:t xml:space="preserve"> shows </w:t>
            </w:r>
            <w:r w:rsidR="00941D48" w:rsidRPr="00265F15">
              <w:rPr>
                <w:rFonts w:eastAsia="Times New Roman" w:cs="Times New Roman"/>
                <w:color w:val="444444"/>
                <w:sz w:val="24"/>
                <w:szCs w:val="24"/>
              </w:rPr>
              <w:t>a</w:t>
            </w:r>
            <w:r w:rsidR="00941D48">
              <w:rPr>
                <w:rFonts w:eastAsia="Times New Roman" w:cs="Times New Roman"/>
                <w:color w:val="444444"/>
                <w:sz w:val="24"/>
                <w:szCs w:val="24"/>
              </w:rPr>
              <w:t xml:space="preserve"> correlation</w:t>
            </w:r>
            <w:r>
              <w:rPr>
                <w:rFonts w:eastAsia="Times New Roman" w:cs="Times New Roman"/>
                <w:color w:val="444444"/>
                <w:sz w:val="24"/>
                <w:szCs w:val="24"/>
              </w:rPr>
              <w:t xml:space="preserve"> coefficient of </w:t>
            </w:r>
            <w:r w:rsidR="00DF71E0">
              <w:rPr>
                <w:rFonts w:eastAsia="Times New Roman" w:cs="Times New Roman"/>
                <w:color w:val="444444"/>
                <w:sz w:val="24"/>
                <w:szCs w:val="24"/>
              </w:rPr>
              <w:t>0</w:t>
            </w:r>
            <w:r w:rsidR="00941D48">
              <w:rPr>
                <w:rFonts w:eastAsia="Times New Roman" w:cs="Times New Roman"/>
                <w:color w:val="444444"/>
                <w:sz w:val="24"/>
                <w:szCs w:val="24"/>
              </w:rPr>
              <w:t xml:space="preserve">.93452 </w:t>
            </w:r>
            <w:r w:rsidR="00835FA5">
              <w:rPr>
                <w:rFonts w:eastAsia="Times New Roman" w:cs="Times New Roman"/>
                <w:color w:val="444444"/>
                <w:sz w:val="24"/>
                <w:szCs w:val="24"/>
              </w:rPr>
              <w:t>[</w:t>
            </w:r>
            <w:proofErr w:type="spellStart"/>
            <w:r w:rsidR="00941D48">
              <w:rPr>
                <w:rFonts w:eastAsia="Times New Roman" w:cs="Times New Roman"/>
                <w:color w:val="444444"/>
                <w:sz w:val="24"/>
                <w:szCs w:val="24"/>
              </w:rPr>
              <w:t>cordat</w:t>
            </w:r>
            <w:proofErr w:type="spellEnd"/>
            <w:r w:rsidR="00941D48">
              <w:rPr>
                <w:rFonts w:eastAsia="Times New Roman" w:cs="Times New Roman"/>
                <w:color w:val="444444"/>
                <w:sz w:val="24"/>
                <w:szCs w:val="24"/>
              </w:rPr>
              <w:t xml:space="preserve"> – source code variable</w:t>
            </w:r>
            <w:r w:rsidR="00835FA5">
              <w:rPr>
                <w:rFonts w:eastAsia="Times New Roman" w:cs="Times New Roman"/>
                <w:color w:val="444444"/>
                <w:sz w:val="24"/>
                <w:szCs w:val="24"/>
              </w:rPr>
              <w:t>]</w:t>
            </w:r>
            <w:r w:rsidR="00941D48">
              <w:rPr>
                <w:rFonts w:eastAsia="Times New Roman" w:cs="Times New Roman"/>
                <w:color w:val="444444"/>
                <w:sz w:val="24"/>
                <w:szCs w:val="24"/>
              </w:rPr>
              <w:t xml:space="preserve">. My </w:t>
            </w:r>
            <w:r w:rsidR="00545F64">
              <w:rPr>
                <w:rFonts w:eastAsia="Times New Roman" w:cs="Times New Roman"/>
                <w:color w:val="444444"/>
                <w:sz w:val="24"/>
                <w:szCs w:val="24"/>
              </w:rPr>
              <w:t xml:space="preserve">scatter </w:t>
            </w:r>
            <w:r w:rsidR="00941D48">
              <w:rPr>
                <w:rFonts w:eastAsia="Times New Roman" w:cs="Times New Roman"/>
                <w:color w:val="444444"/>
                <w:sz w:val="24"/>
                <w:szCs w:val="24"/>
              </w:rPr>
              <w:t>plot [</w:t>
            </w:r>
            <w:r w:rsidR="00835FA5">
              <w:rPr>
                <w:rFonts w:eastAsia="Times New Roman" w:cs="Times New Roman"/>
                <w:color w:val="444444"/>
                <w:sz w:val="24"/>
                <w:szCs w:val="24"/>
              </w:rPr>
              <w:fldChar w:fldCharType="begin"/>
            </w:r>
            <w:r w:rsidR="00835FA5">
              <w:rPr>
                <w:rFonts w:eastAsia="Times New Roman" w:cs="Times New Roman"/>
                <w:color w:val="444444"/>
                <w:sz w:val="24"/>
                <w:szCs w:val="24"/>
              </w:rPr>
              <w:instrText xml:space="preserve"> REF _Ref433985269 \h </w:instrText>
            </w:r>
            <w:r w:rsidR="00835FA5">
              <w:rPr>
                <w:rFonts w:eastAsia="Times New Roman" w:cs="Times New Roman"/>
                <w:color w:val="444444"/>
                <w:sz w:val="24"/>
                <w:szCs w:val="24"/>
              </w:rPr>
            </w:r>
            <w:r w:rsidR="00835FA5">
              <w:rPr>
                <w:rFonts w:eastAsia="Times New Roman" w:cs="Times New Roman"/>
                <w:color w:val="444444"/>
                <w:sz w:val="24"/>
                <w:szCs w:val="24"/>
              </w:rPr>
              <w:fldChar w:fldCharType="separate"/>
            </w:r>
            <w:r w:rsidR="00605BE1" w:rsidRPr="00835FA5">
              <w:rPr>
                <w:rStyle w:val="BookTitle"/>
              </w:rPr>
              <w:t>Figure 1</w:t>
            </w:r>
            <w:r w:rsidR="00835FA5">
              <w:rPr>
                <w:rFonts w:eastAsia="Times New Roman" w:cs="Times New Roman"/>
                <w:color w:val="444444"/>
                <w:sz w:val="24"/>
                <w:szCs w:val="24"/>
              </w:rPr>
              <w:fldChar w:fldCharType="end"/>
            </w:r>
            <w:r w:rsidR="00941D48">
              <w:rPr>
                <w:rFonts w:eastAsia="Times New Roman" w:cs="Times New Roman"/>
                <w:color w:val="444444"/>
                <w:sz w:val="24"/>
                <w:szCs w:val="24"/>
              </w:rPr>
              <w:t xml:space="preserve">] below explains that there is a strong positive linear correlation between the </w:t>
            </w:r>
            <w:proofErr w:type="spellStart"/>
            <w:r w:rsidR="00941D48">
              <w:rPr>
                <w:rFonts w:eastAsia="Times New Roman" w:cs="Times New Roman"/>
                <w:color w:val="444444"/>
                <w:sz w:val="24"/>
                <w:szCs w:val="24"/>
              </w:rPr>
              <w:t>Z</w:t>
            </w:r>
            <w:r w:rsidR="00835FA5">
              <w:rPr>
                <w:rFonts w:eastAsia="Times New Roman" w:cs="Times New Roman"/>
                <w:color w:val="444444"/>
                <w:sz w:val="24"/>
                <w:szCs w:val="24"/>
              </w:rPr>
              <w:t>estimates</w:t>
            </w:r>
            <w:proofErr w:type="spellEnd"/>
            <w:r w:rsidR="00835FA5">
              <w:rPr>
                <w:rFonts w:eastAsia="Times New Roman" w:cs="Times New Roman"/>
                <w:color w:val="444444"/>
                <w:sz w:val="24"/>
                <w:szCs w:val="24"/>
              </w:rPr>
              <w:t xml:space="preserve"> versus Actual </w:t>
            </w:r>
            <w:r w:rsidR="00B91E3D">
              <w:rPr>
                <w:rFonts w:eastAsia="Times New Roman" w:cs="Times New Roman"/>
                <w:color w:val="444444"/>
                <w:sz w:val="24"/>
                <w:szCs w:val="24"/>
              </w:rPr>
              <w:t xml:space="preserve">sold </w:t>
            </w:r>
            <w:r w:rsidR="00835FA5">
              <w:rPr>
                <w:rFonts w:eastAsia="Times New Roman" w:cs="Times New Roman"/>
                <w:color w:val="444444"/>
                <w:sz w:val="24"/>
                <w:szCs w:val="24"/>
              </w:rPr>
              <w:t>price by looking visually</w:t>
            </w:r>
            <w:r w:rsidR="00B91E3D">
              <w:rPr>
                <w:rFonts w:eastAsia="Times New Roman" w:cs="Times New Roman"/>
                <w:color w:val="444444"/>
                <w:sz w:val="24"/>
                <w:szCs w:val="24"/>
              </w:rPr>
              <w:t>,</w:t>
            </w:r>
            <w:r w:rsidR="00545F64">
              <w:rPr>
                <w:rFonts w:eastAsia="Times New Roman" w:cs="Times New Roman"/>
                <w:color w:val="444444"/>
                <w:sz w:val="24"/>
                <w:szCs w:val="24"/>
              </w:rPr>
              <w:t xml:space="preserve"> though it has some outliers</w:t>
            </w:r>
            <w:r w:rsidR="00835FA5">
              <w:rPr>
                <w:rFonts w:eastAsia="Times New Roman" w:cs="Times New Roman"/>
                <w:color w:val="444444"/>
                <w:sz w:val="24"/>
                <w:szCs w:val="24"/>
              </w:rPr>
              <w:t xml:space="preserve">. </w:t>
            </w:r>
            <w:r w:rsidRPr="00265F15">
              <w:rPr>
                <w:rFonts w:eastAsia="Times New Roman" w:cs="Times New Roman"/>
                <w:color w:val="444444"/>
                <w:sz w:val="24"/>
                <w:szCs w:val="24"/>
              </w:rPr>
              <w:t>The coefficient of determination (R</w:t>
            </w:r>
            <w:r w:rsidRPr="00265F15">
              <w:rPr>
                <w:rFonts w:eastAsia="Times New Roman" w:cs="Times New Roman"/>
                <w:color w:val="444444"/>
                <w:sz w:val="24"/>
                <w:szCs w:val="24"/>
                <w:vertAlign w:val="superscript"/>
              </w:rPr>
              <w:t xml:space="preserve">2) </w:t>
            </w:r>
            <w:r w:rsidRPr="00265F15">
              <w:rPr>
                <w:rFonts w:eastAsia="Times New Roman" w:cs="Times New Roman"/>
                <w:color w:val="444444"/>
                <w:sz w:val="24"/>
                <w:szCs w:val="24"/>
              </w:rPr>
              <w:t xml:space="preserve">for the </w:t>
            </w:r>
            <w:proofErr w:type="spellStart"/>
            <w:r w:rsidRPr="00265F15">
              <w:rPr>
                <w:rFonts w:eastAsia="Times New Roman" w:cs="Times New Roman"/>
                <w:color w:val="444444"/>
                <w:sz w:val="24"/>
                <w:szCs w:val="24"/>
              </w:rPr>
              <w:t>Zestimate</w:t>
            </w:r>
            <w:proofErr w:type="spellEnd"/>
            <w:r w:rsidRPr="00265F15">
              <w:rPr>
                <w:rFonts w:eastAsia="Times New Roman" w:cs="Times New Roman"/>
                <w:color w:val="444444"/>
                <w:sz w:val="24"/>
                <w:szCs w:val="24"/>
              </w:rPr>
              <w:t xml:space="preserve"> price is </w:t>
            </w:r>
            <w:r w:rsidR="00835FA5">
              <w:rPr>
                <w:rFonts w:eastAsia="Times New Roman" w:cs="Times New Roman"/>
                <w:color w:val="444444"/>
                <w:sz w:val="24"/>
                <w:szCs w:val="24"/>
              </w:rPr>
              <w:t>0.8733283,</w:t>
            </w:r>
            <w:r w:rsidR="00941D48">
              <w:rPr>
                <w:rFonts w:eastAsia="Times New Roman" w:cs="Times New Roman"/>
                <w:color w:val="444444"/>
                <w:sz w:val="24"/>
                <w:szCs w:val="24"/>
              </w:rPr>
              <w:t xml:space="preserve"> so 87</w:t>
            </w:r>
            <w:r w:rsidR="00835FA5">
              <w:rPr>
                <w:rFonts w:eastAsia="Times New Roman" w:cs="Times New Roman"/>
                <w:color w:val="444444"/>
                <w:sz w:val="24"/>
                <w:szCs w:val="24"/>
              </w:rPr>
              <w:t>.3</w:t>
            </w:r>
            <w:r w:rsidR="00941D48">
              <w:rPr>
                <w:rFonts w:eastAsia="Times New Roman" w:cs="Times New Roman"/>
                <w:color w:val="444444"/>
                <w:sz w:val="24"/>
                <w:szCs w:val="24"/>
              </w:rPr>
              <w:t xml:space="preserve">% </w:t>
            </w:r>
            <w:r w:rsidR="00941D48" w:rsidRPr="00265F15">
              <w:rPr>
                <w:rFonts w:eastAsia="Times New Roman" w:cs="Times New Roman"/>
                <w:color w:val="444444"/>
                <w:sz w:val="24"/>
                <w:szCs w:val="24"/>
              </w:rPr>
              <w:t xml:space="preserve">of the variability of selling price can be explained by the linear relation between the </w:t>
            </w:r>
            <w:proofErr w:type="spellStart"/>
            <w:r w:rsidR="00941D48" w:rsidRPr="00265F15">
              <w:rPr>
                <w:rFonts w:eastAsia="Times New Roman" w:cs="Times New Roman"/>
                <w:color w:val="444444"/>
                <w:sz w:val="24"/>
                <w:szCs w:val="24"/>
              </w:rPr>
              <w:t>Zestimate</w:t>
            </w:r>
            <w:proofErr w:type="spellEnd"/>
            <w:r w:rsidR="00941D48" w:rsidRPr="00265F15">
              <w:rPr>
                <w:rFonts w:eastAsia="Times New Roman" w:cs="Times New Roman"/>
                <w:color w:val="444444"/>
                <w:sz w:val="24"/>
                <w:szCs w:val="24"/>
              </w:rPr>
              <w:t xml:space="preserve"> price and the </w:t>
            </w:r>
            <w:r w:rsidR="00941D48">
              <w:rPr>
                <w:rFonts w:eastAsia="Times New Roman" w:cs="Times New Roman"/>
                <w:color w:val="444444"/>
                <w:sz w:val="24"/>
                <w:szCs w:val="24"/>
              </w:rPr>
              <w:t>actual</w:t>
            </w:r>
            <w:r w:rsidR="00835FA5">
              <w:rPr>
                <w:rFonts w:eastAsia="Times New Roman" w:cs="Times New Roman"/>
                <w:color w:val="444444"/>
                <w:sz w:val="24"/>
                <w:szCs w:val="24"/>
              </w:rPr>
              <w:t xml:space="preserve"> selling price which I was expected</w:t>
            </w:r>
            <w:r w:rsidR="00545F64">
              <w:rPr>
                <w:rFonts w:eastAsia="Times New Roman" w:cs="Times New Roman"/>
                <w:color w:val="444444"/>
                <w:sz w:val="24"/>
                <w:szCs w:val="24"/>
              </w:rPr>
              <w:t xml:space="preserve"> already</w:t>
            </w:r>
            <w:r w:rsidR="00835FA5">
              <w:rPr>
                <w:rFonts w:eastAsia="Times New Roman" w:cs="Times New Roman"/>
                <w:color w:val="444444"/>
                <w:sz w:val="24"/>
                <w:szCs w:val="24"/>
              </w:rPr>
              <w:t xml:space="preserve"> by looking at the </w:t>
            </w:r>
            <w:r w:rsidR="00835FA5" w:rsidRPr="00835FA5">
              <w:rPr>
                <w:rStyle w:val="BookTitle"/>
              </w:rPr>
              <w:t>Fig</w:t>
            </w:r>
            <w:r w:rsidR="00835FA5">
              <w:rPr>
                <w:rStyle w:val="BookTitle"/>
              </w:rPr>
              <w:t xml:space="preserve">ure </w:t>
            </w:r>
            <w:r w:rsidR="00F33713">
              <w:rPr>
                <w:rStyle w:val="BookTitle"/>
              </w:rPr>
              <w:t>1.</w:t>
            </w:r>
          </w:p>
          <w:p w:rsidR="00F33713" w:rsidRDefault="00F33713" w:rsidP="00B21B12">
            <w:pPr>
              <w:spacing w:before="100" w:beforeAutospacing="1" w:after="100" w:afterAutospacing="1" w:line="384" w:lineRule="auto"/>
              <w:rPr>
                <w:color w:val="444444"/>
              </w:rPr>
            </w:pPr>
            <w:r>
              <w:rPr>
                <w:color w:val="444444"/>
              </w:rPr>
              <w:t>Figure 1  is t</w:t>
            </w:r>
            <w:r>
              <w:rPr>
                <w:color w:val="444444"/>
              </w:rPr>
              <w:t xml:space="preserve">he scatter plot of </w:t>
            </w:r>
            <w:proofErr w:type="spellStart"/>
            <w:r>
              <w:rPr>
                <w:color w:val="444444"/>
              </w:rPr>
              <w:t>Zestimate</w:t>
            </w:r>
            <w:proofErr w:type="spellEnd"/>
            <w:r>
              <w:rPr>
                <w:color w:val="444444"/>
              </w:rPr>
              <w:t xml:space="preserve"> vs </w:t>
            </w:r>
            <w:r>
              <w:rPr>
                <w:color w:val="444444"/>
              </w:rPr>
              <w:t xml:space="preserve">Actual Sold </w:t>
            </w:r>
            <w:r>
              <w:rPr>
                <w:color w:val="444444"/>
              </w:rPr>
              <w:t>price, however, shows a positive linear correlation with apparent outliers,</w:t>
            </w:r>
          </w:p>
          <w:p w:rsidR="00AA7414" w:rsidRDefault="00AA7414" w:rsidP="00B21B12">
            <w:pPr>
              <w:spacing w:before="100" w:beforeAutospacing="1" w:after="100" w:afterAutospacing="1" w:line="384" w:lineRule="auto"/>
              <w:rPr>
                <w:color w:val="444444"/>
              </w:rPr>
            </w:pPr>
          </w:p>
          <w:p w:rsidR="00AA7414" w:rsidRDefault="00AA7414" w:rsidP="00B21B12">
            <w:pPr>
              <w:spacing w:before="100" w:beforeAutospacing="1" w:after="100" w:afterAutospacing="1" w:line="384" w:lineRule="auto"/>
              <w:rPr>
                <w:color w:val="444444"/>
              </w:rPr>
            </w:pPr>
          </w:p>
          <w:p w:rsidR="00AA7414" w:rsidRPr="00F33713" w:rsidRDefault="00AA7414" w:rsidP="00B21B12">
            <w:pPr>
              <w:spacing w:before="100" w:beforeAutospacing="1" w:after="100" w:afterAutospacing="1" w:line="384" w:lineRule="auto"/>
              <w:rPr>
                <w:rStyle w:val="BookTitle"/>
                <w:b w:val="0"/>
                <w:i w:val="0"/>
              </w:rPr>
            </w:pPr>
          </w:p>
          <w:p w:rsidR="004D328C" w:rsidRDefault="00835FA5" w:rsidP="00B21B12">
            <w:pPr>
              <w:spacing w:before="100" w:beforeAutospacing="1" w:after="100" w:afterAutospacing="1" w:line="384" w:lineRule="auto"/>
              <w:jc w:val="center"/>
              <w:rPr>
                <w:rFonts w:eastAsia="Times New Roman" w:cs="Times New Roman"/>
                <w:color w:val="444444"/>
                <w:sz w:val="24"/>
                <w:szCs w:val="24"/>
              </w:rPr>
            </w:pPr>
            <w:r>
              <w:rPr>
                <w:noProof/>
              </w:rPr>
              <w:drawing>
                <wp:inline distT="0" distB="0" distL="0" distR="0">
                  <wp:extent cx="5866667" cy="4390476"/>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866667" cy="4390476"/>
                          </a:xfrm>
                          <a:prstGeom prst="rect">
                            <a:avLst/>
                          </a:prstGeom>
                        </pic:spPr>
                      </pic:pic>
                    </a:graphicData>
                  </a:graphic>
                </wp:inline>
              </w:drawing>
            </w:r>
          </w:p>
          <w:p w:rsidR="00545F64" w:rsidRDefault="00545F64" w:rsidP="00B21B12">
            <w:pPr>
              <w:spacing w:before="100" w:beforeAutospacing="1" w:after="100" w:afterAutospacing="1" w:line="384" w:lineRule="auto"/>
              <w:jc w:val="center"/>
              <w:rPr>
                <w:rFonts w:eastAsia="Times New Roman" w:cs="Times New Roman"/>
                <w:color w:val="444444"/>
                <w:sz w:val="24"/>
                <w:szCs w:val="24"/>
              </w:rPr>
            </w:pPr>
          </w:p>
          <w:p w:rsidR="00AA7414" w:rsidRDefault="00AA7414" w:rsidP="00B21B12">
            <w:pPr>
              <w:spacing w:before="100" w:beforeAutospacing="1" w:after="100" w:afterAutospacing="1" w:line="384" w:lineRule="auto"/>
              <w:jc w:val="center"/>
              <w:rPr>
                <w:rFonts w:eastAsia="Times New Roman" w:cs="Times New Roman"/>
                <w:color w:val="444444"/>
                <w:sz w:val="24"/>
                <w:szCs w:val="24"/>
              </w:rPr>
            </w:pPr>
          </w:p>
          <w:p w:rsidR="00AA7414" w:rsidRDefault="00AA7414" w:rsidP="00AA7414">
            <w:pPr>
              <w:spacing w:before="100" w:beforeAutospacing="1" w:after="100" w:afterAutospacing="1" w:line="384" w:lineRule="auto"/>
              <w:rPr>
                <w:rFonts w:eastAsia="Times New Roman" w:cs="Times New Roman"/>
                <w:color w:val="444444"/>
                <w:sz w:val="24"/>
                <w:szCs w:val="24"/>
              </w:rPr>
            </w:pPr>
            <w:r>
              <w:rPr>
                <w:rFonts w:eastAsia="Times New Roman" w:cs="Times New Roman"/>
                <w:color w:val="444444"/>
                <w:sz w:val="24"/>
                <w:szCs w:val="24"/>
              </w:rPr>
              <w:t>Figure 2 shows histogram p</w:t>
            </w:r>
            <w:r w:rsidR="00B91E3D">
              <w:rPr>
                <w:rFonts w:eastAsia="Times New Roman" w:cs="Times New Roman"/>
                <w:color w:val="444444"/>
                <w:sz w:val="24"/>
                <w:szCs w:val="24"/>
              </w:rPr>
              <w:t xml:space="preserve">lot for the same above data </w:t>
            </w:r>
            <w:proofErr w:type="gramStart"/>
            <w:r w:rsidR="00B91E3D">
              <w:rPr>
                <w:rFonts w:eastAsia="Times New Roman" w:cs="Times New Roman"/>
                <w:color w:val="444444"/>
                <w:sz w:val="24"/>
                <w:szCs w:val="24"/>
              </w:rPr>
              <w:t>set .</w:t>
            </w:r>
            <w:proofErr w:type="gramEnd"/>
          </w:p>
          <w:p w:rsidR="00AA7414" w:rsidRDefault="00AA7414" w:rsidP="00B21B12">
            <w:pPr>
              <w:spacing w:before="100" w:beforeAutospacing="1" w:after="100" w:afterAutospacing="1" w:line="384" w:lineRule="auto"/>
              <w:jc w:val="center"/>
              <w:rPr>
                <w:rFonts w:eastAsia="Times New Roman" w:cs="Times New Roman"/>
                <w:color w:val="444444"/>
                <w:sz w:val="24"/>
                <w:szCs w:val="24"/>
              </w:rPr>
            </w:pPr>
          </w:p>
          <w:p w:rsidR="00AA7414" w:rsidRDefault="00AA7414" w:rsidP="00B21B12">
            <w:pPr>
              <w:spacing w:before="100" w:beforeAutospacing="1" w:after="100" w:afterAutospacing="1" w:line="384" w:lineRule="auto"/>
              <w:jc w:val="center"/>
              <w:rPr>
                <w:rFonts w:eastAsia="Times New Roman" w:cs="Times New Roman"/>
                <w:color w:val="444444"/>
                <w:sz w:val="24"/>
                <w:szCs w:val="24"/>
              </w:rPr>
            </w:pPr>
          </w:p>
          <w:p w:rsidR="00AA7414" w:rsidRDefault="00AA7414" w:rsidP="00545F64">
            <w:pPr>
              <w:pStyle w:val="Heading1"/>
              <w:rPr>
                <w:rFonts w:eastAsia="Times New Roman"/>
              </w:rPr>
            </w:pPr>
            <w:bookmarkStart w:id="0" w:name="_Ref433997550"/>
          </w:p>
          <w:p w:rsidR="00545F64" w:rsidRDefault="00545F64" w:rsidP="00545F64">
            <w:pPr>
              <w:pStyle w:val="Heading1"/>
              <w:rPr>
                <w:rFonts w:eastAsia="Times New Roman"/>
              </w:rPr>
            </w:pPr>
            <w:r>
              <w:rPr>
                <w:rFonts w:eastAsia="Times New Roman"/>
              </w:rPr>
              <w:lastRenderedPageBreak/>
              <w:t>Figure 2</w:t>
            </w:r>
            <w:bookmarkEnd w:id="0"/>
          </w:p>
          <w:p w:rsidR="00545F64" w:rsidRDefault="00545F64" w:rsidP="00545F64">
            <w:pPr>
              <w:spacing w:before="100" w:beforeAutospacing="1" w:after="100" w:afterAutospacing="1" w:line="384" w:lineRule="auto"/>
              <w:rPr>
                <w:rFonts w:eastAsia="Times New Roman" w:cs="Times New Roman"/>
                <w:color w:val="444444"/>
                <w:sz w:val="24"/>
                <w:szCs w:val="24"/>
              </w:rPr>
            </w:pPr>
          </w:p>
          <w:p w:rsidR="00684BCE" w:rsidRDefault="00684BCE" w:rsidP="00B21B12">
            <w:pPr>
              <w:spacing w:before="100" w:beforeAutospacing="1" w:after="100" w:afterAutospacing="1" w:line="384" w:lineRule="auto"/>
              <w:jc w:val="center"/>
              <w:rPr>
                <w:rFonts w:eastAsia="Times New Roman" w:cs="Times New Roman"/>
                <w:color w:val="444444"/>
                <w:sz w:val="24"/>
                <w:szCs w:val="24"/>
              </w:rPr>
            </w:pPr>
            <w:r>
              <w:rPr>
                <w:noProof/>
              </w:rPr>
              <w:drawing>
                <wp:inline distT="0" distB="0" distL="0" distR="0" wp14:anchorId="395B5A22" wp14:editId="5305F12F">
                  <wp:extent cx="7123430" cy="4390074"/>
                  <wp:effectExtent l="0" t="0" r="127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125635" cy="4391433"/>
                          </a:xfrm>
                          <a:prstGeom prst="rect">
                            <a:avLst/>
                          </a:prstGeom>
                        </pic:spPr>
                      </pic:pic>
                    </a:graphicData>
                  </a:graphic>
                </wp:inline>
              </w:drawing>
            </w:r>
          </w:p>
          <w:p w:rsidR="00AA7414" w:rsidRDefault="00AA7414" w:rsidP="00B21B12">
            <w:pPr>
              <w:pStyle w:val="HTMLPreformatted"/>
              <w:shd w:val="clear" w:color="auto" w:fill="FFFFFF"/>
              <w:wordWrap w:val="0"/>
              <w:spacing w:line="225" w:lineRule="atLeast"/>
              <w:rPr>
                <w:rFonts w:ascii="Arial" w:hAnsi="Arial" w:cs="Arial"/>
                <w:color w:val="333333"/>
                <w:lang w:val="en"/>
              </w:rPr>
            </w:pPr>
            <w:r>
              <w:rPr>
                <w:rFonts w:ascii="Verdana" w:hAnsi="Verdana"/>
                <w:color w:val="444444"/>
                <w:sz w:val="18"/>
                <w:szCs w:val="18"/>
              </w:rPr>
              <w:t xml:space="preserve">Calculated </w:t>
            </w:r>
            <w:r>
              <w:rPr>
                <w:rFonts w:ascii="Verdana" w:hAnsi="Verdana"/>
                <w:color w:val="444444"/>
                <w:sz w:val="18"/>
                <w:szCs w:val="18"/>
              </w:rPr>
              <w:t>least-squares regression</w:t>
            </w:r>
            <w:r>
              <w:rPr>
                <w:rFonts w:ascii="Verdana" w:hAnsi="Verdana"/>
                <w:color w:val="444444"/>
                <w:sz w:val="18"/>
                <w:szCs w:val="18"/>
              </w:rPr>
              <w:t>(R square),</w:t>
            </w:r>
            <w:r>
              <w:rPr>
                <w:rFonts w:ascii="Verdana" w:hAnsi="Verdana"/>
                <w:color w:val="444444"/>
                <w:sz w:val="18"/>
                <w:szCs w:val="18"/>
              </w:rPr>
              <w:t xml:space="preserve"> it is helpful in determining the percent of variability</w:t>
            </w:r>
            <w:r>
              <w:rPr>
                <w:rFonts w:ascii="Verdana" w:hAnsi="Verdana"/>
                <w:color w:val="444444"/>
                <w:sz w:val="18"/>
                <w:szCs w:val="18"/>
              </w:rPr>
              <w:t xml:space="preserve"> and also it </w:t>
            </w:r>
            <w:r>
              <w:rPr>
                <w:rFonts w:ascii="Arial" w:hAnsi="Arial" w:cs="Arial"/>
                <w:color w:val="333333"/>
                <w:lang w:val="en"/>
              </w:rPr>
              <w:t>is a number that</w:t>
            </w:r>
            <w:r>
              <w:rPr>
                <w:rFonts w:ascii="Arial" w:hAnsi="Arial" w:cs="Arial"/>
                <w:color w:val="333333"/>
                <w:lang w:val="en"/>
              </w:rPr>
              <w:t xml:space="preserve"> </w:t>
            </w:r>
            <w:r>
              <w:rPr>
                <w:rFonts w:ascii="Arial" w:hAnsi="Arial" w:cs="Arial"/>
                <w:color w:val="333333"/>
                <w:lang w:val="en"/>
              </w:rPr>
              <w:t>indicates how well data fit a statistical model</w:t>
            </w:r>
            <w:r>
              <w:rPr>
                <w:rFonts w:ascii="Arial" w:hAnsi="Arial" w:cs="Arial"/>
                <w:color w:val="333333"/>
                <w:lang w:val="en"/>
              </w:rPr>
              <w:t>.</w:t>
            </w:r>
          </w:p>
          <w:p w:rsidR="00AA7414" w:rsidRDefault="00AA7414" w:rsidP="00B21B12">
            <w:pPr>
              <w:pStyle w:val="HTMLPreformatted"/>
              <w:shd w:val="clear" w:color="auto" w:fill="FFFFFF"/>
              <w:wordWrap w:val="0"/>
              <w:spacing w:line="225" w:lineRule="atLeast"/>
              <w:rPr>
                <w:rFonts w:ascii="Arial" w:hAnsi="Arial" w:cs="Arial"/>
                <w:color w:val="333333"/>
                <w:lang w:val="en"/>
              </w:rPr>
            </w:pPr>
            <w:r>
              <w:rPr>
                <w:rFonts w:ascii="Arial" w:hAnsi="Arial" w:cs="Arial"/>
                <w:color w:val="333333"/>
                <w:lang w:val="en"/>
              </w:rPr>
              <w:t>Below are some of the observations,</w:t>
            </w:r>
          </w:p>
          <w:p w:rsidR="00AA7414" w:rsidRDefault="00AA7414" w:rsidP="00B21B12">
            <w:pPr>
              <w:pStyle w:val="HTMLPreformatted"/>
              <w:shd w:val="clear" w:color="auto" w:fill="FFFFFF"/>
              <w:wordWrap w:val="0"/>
              <w:spacing w:line="225" w:lineRule="atLeast"/>
              <w:rPr>
                <w:rFonts w:asciiTheme="minorHAnsi" w:hAnsiTheme="minorHAnsi"/>
                <w:b/>
                <w:bCs/>
                <w:sz w:val="24"/>
              </w:rPr>
            </w:pPr>
          </w:p>
          <w:p w:rsidR="0047327F" w:rsidRDefault="0047327F" w:rsidP="00B21B12">
            <w:pPr>
              <w:pStyle w:val="HTMLPreformatted"/>
              <w:shd w:val="clear" w:color="auto" w:fill="FFFFFF"/>
              <w:wordWrap w:val="0"/>
              <w:spacing w:line="225" w:lineRule="atLeast"/>
              <w:rPr>
                <w:rFonts w:asciiTheme="minorHAnsi" w:hAnsiTheme="minorHAnsi"/>
                <w:b/>
                <w:bCs/>
                <w:sz w:val="24"/>
              </w:rPr>
            </w:pPr>
            <w:r w:rsidRPr="00E33DEF">
              <w:rPr>
                <w:rFonts w:asciiTheme="minorHAnsi" w:hAnsiTheme="minorHAnsi"/>
                <w:b/>
                <w:bCs/>
                <w:sz w:val="24"/>
              </w:rPr>
              <w:t>Simple linear regression results</w:t>
            </w:r>
            <w:r w:rsidR="00DF71E0" w:rsidRPr="00E33DEF">
              <w:rPr>
                <w:rFonts w:asciiTheme="minorHAnsi" w:hAnsiTheme="minorHAnsi"/>
                <w:b/>
                <w:bCs/>
                <w:sz w:val="24"/>
              </w:rPr>
              <w:t xml:space="preserve"> f</w:t>
            </w:r>
            <w:r w:rsidRPr="00E33DEF">
              <w:rPr>
                <w:rFonts w:asciiTheme="minorHAnsi" w:hAnsiTheme="minorHAnsi"/>
                <w:b/>
                <w:bCs/>
                <w:sz w:val="24"/>
              </w:rPr>
              <w:t>or the overall Data of California</w:t>
            </w:r>
            <w:r w:rsidR="00AA7414">
              <w:rPr>
                <w:rFonts w:asciiTheme="minorHAnsi" w:hAnsiTheme="minorHAnsi"/>
                <w:b/>
                <w:bCs/>
                <w:sz w:val="24"/>
              </w:rPr>
              <w:t>(San Francisco, San Jose , Los Angeles)</w:t>
            </w:r>
            <w:r w:rsidRPr="00E33DEF">
              <w:rPr>
                <w:rFonts w:asciiTheme="minorHAnsi" w:hAnsiTheme="minorHAnsi"/>
                <w:b/>
                <w:bCs/>
                <w:sz w:val="24"/>
              </w:rPr>
              <w:t>:</w:t>
            </w:r>
          </w:p>
          <w:p w:rsidR="0047327F" w:rsidRPr="00AA7414" w:rsidRDefault="0047327F" w:rsidP="00B21B12">
            <w:pPr>
              <w:pStyle w:val="HTMLPreformatted"/>
              <w:shd w:val="clear" w:color="auto" w:fill="FFFFFF"/>
              <w:wordWrap w:val="0"/>
              <w:spacing w:line="225" w:lineRule="atLeast"/>
              <w:rPr>
                <w:rFonts w:asciiTheme="minorHAnsi" w:hAnsiTheme="minorHAnsi"/>
                <w:color w:val="000000"/>
                <w:sz w:val="24"/>
              </w:rPr>
            </w:pPr>
            <w:r w:rsidRPr="0047327F">
              <w:rPr>
                <w:rFonts w:asciiTheme="minorHAnsi" w:hAnsiTheme="minorHAnsi"/>
                <w:sz w:val="24"/>
              </w:rPr>
              <w:t xml:space="preserve"> </w:t>
            </w:r>
            <w:r w:rsidRPr="0047327F">
              <w:rPr>
                <w:rFonts w:asciiTheme="minorHAnsi" w:hAnsiTheme="minorHAnsi"/>
                <w:sz w:val="24"/>
              </w:rPr>
              <w:br/>
            </w:r>
            <w:r w:rsidRPr="00AA7414">
              <w:rPr>
                <w:rFonts w:asciiTheme="minorHAnsi" w:hAnsiTheme="minorHAnsi"/>
                <w:sz w:val="24"/>
              </w:rPr>
              <w:t xml:space="preserve">Dependent Variable: Actual Sold Price </w:t>
            </w:r>
            <w:r w:rsidRPr="00AA7414">
              <w:rPr>
                <w:rFonts w:asciiTheme="minorHAnsi" w:hAnsiTheme="minorHAnsi"/>
                <w:sz w:val="24"/>
              </w:rPr>
              <w:br/>
              <w:t xml:space="preserve">Independent Variable: </w:t>
            </w:r>
            <w:proofErr w:type="spellStart"/>
            <w:r w:rsidRPr="00AA7414">
              <w:rPr>
                <w:rFonts w:asciiTheme="minorHAnsi" w:hAnsiTheme="minorHAnsi"/>
                <w:sz w:val="24"/>
              </w:rPr>
              <w:t>Zestimate</w:t>
            </w:r>
            <w:proofErr w:type="spellEnd"/>
            <w:r w:rsidRPr="00AA7414">
              <w:rPr>
                <w:rFonts w:asciiTheme="minorHAnsi" w:hAnsiTheme="minorHAnsi"/>
                <w:sz w:val="24"/>
              </w:rPr>
              <w:t xml:space="preserve"> </w:t>
            </w:r>
            <w:r w:rsidRPr="00AA7414">
              <w:rPr>
                <w:rFonts w:asciiTheme="minorHAnsi" w:hAnsiTheme="minorHAnsi"/>
                <w:sz w:val="24"/>
              </w:rPr>
              <w:br/>
              <w:t>Selling Price = 1153545 + 0.0719</w:t>
            </w:r>
            <w:r w:rsidR="00DF71E0" w:rsidRPr="00AA7414">
              <w:rPr>
                <w:rFonts w:asciiTheme="minorHAnsi" w:hAnsiTheme="minorHAnsi"/>
                <w:sz w:val="24"/>
              </w:rPr>
              <w:t xml:space="preserve">59 </w:t>
            </w:r>
            <w:proofErr w:type="spellStart"/>
            <w:r w:rsidR="00DF71E0" w:rsidRPr="00AA7414">
              <w:rPr>
                <w:rFonts w:asciiTheme="minorHAnsi" w:hAnsiTheme="minorHAnsi"/>
                <w:sz w:val="24"/>
              </w:rPr>
              <w:t>Zestimate</w:t>
            </w:r>
            <w:proofErr w:type="spellEnd"/>
            <w:r w:rsidR="00DF71E0" w:rsidRPr="00AA7414">
              <w:rPr>
                <w:rFonts w:asciiTheme="minorHAnsi" w:hAnsiTheme="minorHAnsi"/>
                <w:sz w:val="24"/>
              </w:rPr>
              <w:t xml:space="preserve"> </w:t>
            </w:r>
            <w:r w:rsidR="00DF71E0" w:rsidRPr="00AA7414">
              <w:rPr>
                <w:rFonts w:asciiTheme="minorHAnsi" w:hAnsiTheme="minorHAnsi"/>
                <w:sz w:val="24"/>
              </w:rPr>
              <w:br/>
              <w:t>Sample size: 124</w:t>
            </w:r>
            <w:r w:rsidRPr="00AA7414">
              <w:rPr>
                <w:rFonts w:asciiTheme="minorHAnsi" w:hAnsiTheme="minorHAnsi"/>
                <w:sz w:val="24"/>
              </w:rPr>
              <w:t xml:space="preserve"> </w:t>
            </w:r>
            <w:r w:rsidRPr="00AA7414">
              <w:rPr>
                <w:rFonts w:asciiTheme="minorHAnsi" w:hAnsiTheme="minorHAnsi"/>
                <w:sz w:val="24"/>
              </w:rPr>
              <w:br/>
              <w:t xml:space="preserve">R (correlation coefficient) = </w:t>
            </w:r>
            <w:r w:rsidR="00DF71E0" w:rsidRPr="00AA7414">
              <w:rPr>
                <w:rFonts w:asciiTheme="minorHAnsi" w:hAnsiTheme="minorHAnsi" w:cs="Times New Roman"/>
                <w:color w:val="444444"/>
                <w:sz w:val="24"/>
                <w:szCs w:val="24"/>
              </w:rPr>
              <w:t>0.93452</w:t>
            </w:r>
            <w:r w:rsidRPr="00AA7414">
              <w:rPr>
                <w:rFonts w:asciiTheme="minorHAnsi" w:hAnsiTheme="minorHAnsi"/>
                <w:sz w:val="24"/>
              </w:rPr>
              <w:br/>
              <w:t>R-sq</w:t>
            </w:r>
            <w:r w:rsidR="00830786" w:rsidRPr="00AA7414">
              <w:rPr>
                <w:rFonts w:asciiTheme="minorHAnsi" w:hAnsiTheme="minorHAnsi"/>
                <w:sz w:val="24"/>
              </w:rPr>
              <w:t>uare (Coefficient of determination)</w:t>
            </w:r>
            <w:r w:rsidRPr="00AA7414">
              <w:rPr>
                <w:rFonts w:asciiTheme="minorHAnsi" w:hAnsiTheme="minorHAnsi"/>
                <w:sz w:val="24"/>
              </w:rPr>
              <w:t xml:space="preserve"> = </w:t>
            </w:r>
            <w:r w:rsidR="00DF71E0" w:rsidRPr="00AA7414">
              <w:rPr>
                <w:rFonts w:asciiTheme="minorHAnsi" w:hAnsiTheme="minorHAnsi" w:cs="Times New Roman"/>
                <w:color w:val="444444"/>
                <w:sz w:val="24"/>
                <w:szCs w:val="24"/>
              </w:rPr>
              <w:t xml:space="preserve"> 0.8733283</w:t>
            </w:r>
            <w:r w:rsidRPr="00AA7414">
              <w:rPr>
                <w:rFonts w:asciiTheme="minorHAnsi" w:hAnsiTheme="minorHAnsi"/>
                <w:sz w:val="24"/>
              </w:rPr>
              <w:br/>
            </w:r>
            <w:r w:rsidRPr="00AA7414">
              <w:rPr>
                <w:rFonts w:asciiTheme="minorHAnsi" w:hAnsiTheme="minorHAnsi"/>
                <w:color w:val="000000"/>
                <w:sz w:val="24"/>
              </w:rPr>
              <w:t>standard error: 133600 on 122 degrees of freedom</w:t>
            </w:r>
          </w:p>
          <w:p w:rsidR="00830786" w:rsidRDefault="00830786" w:rsidP="00B21B12">
            <w:pPr>
              <w:pStyle w:val="HTMLPreformatted"/>
              <w:shd w:val="clear" w:color="auto" w:fill="FFFFFF"/>
              <w:wordWrap w:val="0"/>
              <w:spacing w:line="225" w:lineRule="atLeast"/>
              <w:rPr>
                <w:rFonts w:asciiTheme="minorHAnsi" w:hAnsiTheme="minorHAnsi"/>
                <w:color w:val="000000"/>
                <w:sz w:val="24"/>
              </w:rPr>
            </w:pPr>
          </w:p>
          <w:p w:rsidR="00AA7414" w:rsidRDefault="00830786" w:rsidP="00B21B12">
            <w:pPr>
              <w:pStyle w:val="HTMLPreformatted"/>
              <w:shd w:val="clear" w:color="auto" w:fill="FFFFFF"/>
              <w:wordWrap w:val="0"/>
              <w:spacing w:line="225" w:lineRule="atLeast"/>
              <w:rPr>
                <w:rFonts w:asciiTheme="minorHAnsi" w:hAnsiTheme="minorHAnsi"/>
                <w:color w:val="000000"/>
                <w:sz w:val="24"/>
              </w:rPr>
            </w:pPr>
            <w:r>
              <w:rPr>
                <w:rFonts w:asciiTheme="minorHAnsi" w:hAnsiTheme="minorHAnsi"/>
                <w:color w:val="000000"/>
                <w:sz w:val="24"/>
              </w:rPr>
              <w:lastRenderedPageBreak/>
              <w:t>Since my examination involves the comparison study of accuracy between the three major Metro areas, I have</w:t>
            </w:r>
          </w:p>
          <w:p w:rsidR="00AA7414" w:rsidRDefault="00D863D2" w:rsidP="00B21B12">
            <w:pPr>
              <w:pStyle w:val="HTMLPreformatted"/>
              <w:shd w:val="clear" w:color="auto" w:fill="FFFFFF"/>
              <w:wordWrap w:val="0"/>
              <w:spacing w:line="225" w:lineRule="atLeast"/>
              <w:rPr>
                <w:rFonts w:asciiTheme="minorHAnsi" w:hAnsiTheme="minorHAnsi"/>
                <w:color w:val="000000"/>
                <w:sz w:val="24"/>
              </w:rPr>
            </w:pPr>
            <w:proofErr w:type="gramStart"/>
            <w:r>
              <w:rPr>
                <w:rFonts w:asciiTheme="minorHAnsi" w:hAnsiTheme="minorHAnsi"/>
                <w:color w:val="000000"/>
                <w:sz w:val="24"/>
              </w:rPr>
              <w:t>decided</w:t>
            </w:r>
            <w:proofErr w:type="gramEnd"/>
            <w:r>
              <w:rPr>
                <w:rFonts w:asciiTheme="minorHAnsi" w:hAnsiTheme="minorHAnsi"/>
                <w:color w:val="000000"/>
                <w:sz w:val="24"/>
              </w:rPr>
              <w:t xml:space="preserve"> </w:t>
            </w:r>
            <w:r w:rsidR="00AA7414">
              <w:rPr>
                <w:rFonts w:asciiTheme="minorHAnsi" w:hAnsiTheme="minorHAnsi"/>
                <w:color w:val="000000"/>
                <w:sz w:val="24"/>
              </w:rPr>
              <w:t xml:space="preserve">grouping </w:t>
            </w:r>
            <w:r w:rsidR="00830786">
              <w:rPr>
                <w:rFonts w:asciiTheme="minorHAnsi" w:hAnsiTheme="minorHAnsi"/>
                <w:color w:val="000000"/>
                <w:sz w:val="24"/>
              </w:rPr>
              <w:t xml:space="preserve">the data set by </w:t>
            </w:r>
            <w:r>
              <w:rPr>
                <w:rFonts w:asciiTheme="minorHAnsi" w:hAnsiTheme="minorHAnsi"/>
                <w:color w:val="000000"/>
                <w:sz w:val="24"/>
              </w:rPr>
              <w:t xml:space="preserve">each </w:t>
            </w:r>
            <w:r w:rsidR="00830786">
              <w:rPr>
                <w:rFonts w:asciiTheme="minorHAnsi" w:hAnsiTheme="minorHAnsi"/>
                <w:color w:val="000000"/>
                <w:sz w:val="24"/>
              </w:rPr>
              <w:t xml:space="preserve">Metro </w:t>
            </w:r>
            <w:r>
              <w:rPr>
                <w:rFonts w:asciiTheme="minorHAnsi" w:hAnsiTheme="minorHAnsi"/>
                <w:color w:val="000000"/>
                <w:sz w:val="24"/>
              </w:rPr>
              <w:t>area and do separate analysis.</w:t>
            </w:r>
          </w:p>
          <w:p w:rsidR="00E33DEF" w:rsidRDefault="00D863D2" w:rsidP="00B21B12">
            <w:pPr>
              <w:pStyle w:val="HTMLPreformatted"/>
              <w:shd w:val="clear" w:color="auto" w:fill="FFFFFF"/>
              <w:wordWrap w:val="0"/>
              <w:spacing w:line="225" w:lineRule="atLeast"/>
              <w:rPr>
                <w:rFonts w:asciiTheme="minorHAnsi" w:hAnsiTheme="minorHAnsi"/>
                <w:color w:val="000000"/>
                <w:sz w:val="24"/>
              </w:rPr>
            </w:pPr>
            <w:r>
              <w:rPr>
                <w:rFonts w:asciiTheme="minorHAnsi" w:hAnsiTheme="minorHAnsi"/>
                <w:color w:val="000000"/>
                <w:sz w:val="24"/>
              </w:rPr>
              <w:t xml:space="preserve"> </w:t>
            </w:r>
          </w:p>
          <w:p w:rsidR="00E33DEF" w:rsidRPr="005D0298" w:rsidRDefault="00E33DEF" w:rsidP="00B21B12">
            <w:pPr>
              <w:pStyle w:val="HTMLPreformatted"/>
              <w:shd w:val="clear" w:color="auto" w:fill="FFFFFF"/>
              <w:wordWrap w:val="0"/>
              <w:spacing w:line="225" w:lineRule="atLeast"/>
              <w:rPr>
                <w:rFonts w:asciiTheme="minorHAnsi" w:hAnsiTheme="minorHAnsi"/>
                <w:b/>
                <w:bCs/>
                <w:sz w:val="24"/>
              </w:rPr>
            </w:pPr>
            <w:r w:rsidRPr="005D0298">
              <w:rPr>
                <w:rFonts w:asciiTheme="minorHAnsi" w:hAnsiTheme="minorHAnsi"/>
                <w:b/>
                <w:bCs/>
                <w:sz w:val="24"/>
              </w:rPr>
              <w:t>Simple linear regression results f</w:t>
            </w:r>
            <w:r w:rsidR="005D0298" w:rsidRPr="005D0298">
              <w:rPr>
                <w:rFonts w:asciiTheme="minorHAnsi" w:hAnsiTheme="minorHAnsi"/>
                <w:b/>
                <w:bCs/>
                <w:sz w:val="24"/>
              </w:rPr>
              <w:t>or the Metro Area -</w:t>
            </w:r>
            <w:r w:rsidRPr="005D0298">
              <w:rPr>
                <w:rFonts w:asciiTheme="minorHAnsi" w:hAnsiTheme="minorHAnsi"/>
                <w:b/>
                <w:bCs/>
                <w:sz w:val="24"/>
              </w:rPr>
              <w:t xml:space="preserve"> San Francisco:</w:t>
            </w:r>
          </w:p>
          <w:p w:rsidR="00E33DEF" w:rsidRPr="005D0298" w:rsidRDefault="00E33DEF" w:rsidP="00B21B12">
            <w:pPr>
              <w:pStyle w:val="HTMLPreformatted"/>
              <w:shd w:val="clear" w:color="auto" w:fill="FFFFFF"/>
              <w:wordWrap w:val="0"/>
              <w:spacing w:line="225" w:lineRule="atLeast"/>
              <w:rPr>
                <w:rFonts w:asciiTheme="minorHAnsi" w:hAnsiTheme="minorHAnsi"/>
                <w:color w:val="000000"/>
                <w:sz w:val="24"/>
              </w:rPr>
            </w:pPr>
          </w:p>
          <w:p w:rsidR="00E33DEF" w:rsidRPr="005D0298" w:rsidRDefault="00E33DEF" w:rsidP="00B21B12">
            <w:pPr>
              <w:pStyle w:val="HTMLPreformatted"/>
              <w:shd w:val="clear" w:color="auto" w:fill="FFFFFF"/>
              <w:wordWrap w:val="0"/>
              <w:spacing w:line="225" w:lineRule="atLeast"/>
              <w:rPr>
                <w:rFonts w:asciiTheme="minorHAnsi" w:hAnsiTheme="minorHAnsi" w:cs="Times New Roman"/>
                <w:color w:val="444444"/>
                <w:sz w:val="24"/>
                <w:szCs w:val="24"/>
              </w:rPr>
            </w:pPr>
            <w:r w:rsidRPr="005D0298">
              <w:rPr>
                <w:rFonts w:asciiTheme="minorHAnsi" w:hAnsiTheme="minorHAnsi"/>
                <w:sz w:val="24"/>
              </w:rPr>
              <w:t xml:space="preserve">R (correlation coefficient) = </w:t>
            </w:r>
            <w:r w:rsidRPr="005D0298">
              <w:rPr>
                <w:rFonts w:asciiTheme="minorHAnsi" w:hAnsiTheme="minorHAnsi" w:cs="Times New Roman"/>
                <w:color w:val="444444"/>
                <w:sz w:val="24"/>
                <w:szCs w:val="24"/>
              </w:rPr>
              <w:t>0.907830</w:t>
            </w:r>
          </w:p>
          <w:p w:rsidR="00E33DEF" w:rsidRDefault="00E33DEF" w:rsidP="00B21B12">
            <w:pPr>
              <w:pStyle w:val="HTMLPreformatted"/>
              <w:shd w:val="clear" w:color="auto" w:fill="FFFFFF"/>
              <w:wordWrap w:val="0"/>
              <w:spacing w:line="225" w:lineRule="atLeast"/>
              <w:rPr>
                <w:rFonts w:asciiTheme="minorHAnsi" w:hAnsiTheme="minorHAnsi"/>
                <w:sz w:val="24"/>
              </w:rPr>
            </w:pPr>
            <w:r w:rsidRPr="005D0298">
              <w:rPr>
                <w:rFonts w:asciiTheme="minorHAnsi" w:hAnsiTheme="minorHAnsi"/>
                <w:sz w:val="24"/>
              </w:rPr>
              <w:t>R-sq</w:t>
            </w:r>
            <w:r w:rsidR="005D0298" w:rsidRPr="005D0298">
              <w:rPr>
                <w:rFonts w:asciiTheme="minorHAnsi" w:hAnsiTheme="minorHAnsi"/>
                <w:sz w:val="24"/>
              </w:rPr>
              <w:t>uare</w:t>
            </w:r>
            <w:r w:rsidR="00830786">
              <w:rPr>
                <w:rFonts w:asciiTheme="minorHAnsi" w:hAnsiTheme="minorHAnsi"/>
                <w:sz w:val="24"/>
              </w:rPr>
              <w:t>( Coefficient of determination</w:t>
            </w:r>
            <w:r w:rsidR="00830786" w:rsidRPr="005D0298">
              <w:rPr>
                <w:rFonts w:asciiTheme="minorHAnsi" w:hAnsiTheme="minorHAnsi"/>
                <w:sz w:val="24"/>
              </w:rPr>
              <w:t xml:space="preserve"> </w:t>
            </w:r>
            <w:r w:rsidR="00830786">
              <w:rPr>
                <w:rFonts w:asciiTheme="minorHAnsi" w:hAnsiTheme="minorHAnsi"/>
                <w:sz w:val="24"/>
              </w:rPr>
              <w:t>)</w:t>
            </w:r>
            <w:r w:rsidRPr="005D0298">
              <w:rPr>
                <w:rFonts w:asciiTheme="minorHAnsi" w:hAnsiTheme="minorHAnsi"/>
                <w:sz w:val="24"/>
              </w:rPr>
              <w:t xml:space="preserve"> = 0.8241558</w:t>
            </w:r>
          </w:p>
          <w:p w:rsidR="00B115D3" w:rsidRDefault="009B5B33" w:rsidP="009B5B33">
            <w:pPr>
              <w:pStyle w:val="HTMLPreformatted"/>
              <w:shd w:val="clear" w:color="auto" w:fill="FFFFFF"/>
              <w:wordWrap w:val="0"/>
              <w:spacing w:line="225" w:lineRule="atLeast"/>
              <w:rPr>
                <w:rFonts w:asciiTheme="minorHAnsi" w:hAnsiTheme="minorHAnsi" w:cs="Times New Roman"/>
                <w:sz w:val="24"/>
                <w:szCs w:val="24"/>
              </w:rPr>
            </w:pPr>
            <w:ins w:id="1" w:author="Sureshkumar, Uma" w:date="2015-10-30T20:13:00Z">
              <w:r w:rsidRPr="009B5B33">
                <w:rPr>
                  <w:rFonts w:asciiTheme="minorHAnsi" w:hAnsiTheme="minorHAnsi" w:cs="Times New Roman"/>
                  <w:sz w:val="24"/>
                  <w:szCs w:val="24"/>
                </w:rPr>
                <w:t>82</w:t>
              </w:r>
            </w:ins>
            <w:r>
              <w:rPr>
                <w:rFonts w:asciiTheme="minorHAnsi" w:hAnsiTheme="minorHAnsi" w:cs="Times New Roman"/>
                <w:sz w:val="24"/>
                <w:szCs w:val="24"/>
              </w:rPr>
              <w:t>.</w:t>
            </w:r>
            <w:ins w:id="2" w:author="Sureshkumar, Uma" w:date="2015-10-30T20:13:00Z">
              <w:r w:rsidRPr="009B5B33">
                <w:rPr>
                  <w:rFonts w:asciiTheme="minorHAnsi" w:hAnsiTheme="minorHAnsi" w:cs="Times New Roman"/>
                  <w:sz w:val="24"/>
                  <w:szCs w:val="24"/>
                </w:rPr>
                <w:t xml:space="preserve">4% of the variability of selling price can be explained by the linear relation between the </w:t>
              </w:r>
              <w:proofErr w:type="spellStart"/>
              <w:r w:rsidRPr="009B5B33">
                <w:rPr>
                  <w:rFonts w:asciiTheme="minorHAnsi" w:hAnsiTheme="minorHAnsi" w:cs="Times New Roman"/>
                  <w:sz w:val="24"/>
                  <w:szCs w:val="24"/>
                </w:rPr>
                <w:t>Zestimate</w:t>
              </w:r>
              <w:proofErr w:type="spellEnd"/>
              <w:r w:rsidRPr="009B5B33">
                <w:rPr>
                  <w:rFonts w:asciiTheme="minorHAnsi" w:hAnsiTheme="minorHAnsi" w:cs="Times New Roman"/>
                  <w:sz w:val="24"/>
                  <w:szCs w:val="24"/>
                </w:rPr>
                <w:t xml:space="preserve"> price and </w:t>
              </w:r>
            </w:ins>
          </w:p>
          <w:p w:rsidR="009B5B33" w:rsidRPr="009B5B33" w:rsidRDefault="009B5B33" w:rsidP="009B5B33">
            <w:pPr>
              <w:pStyle w:val="HTMLPreformatted"/>
              <w:shd w:val="clear" w:color="auto" w:fill="FFFFFF"/>
              <w:wordWrap w:val="0"/>
              <w:spacing w:line="225" w:lineRule="atLeast"/>
              <w:rPr>
                <w:ins w:id="3" w:author="Sureshkumar, Uma" w:date="2015-10-30T20:13:00Z"/>
                <w:rFonts w:asciiTheme="minorHAnsi" w:hAnsiTheme="minorHAnsi"/>
                <w:sz w:val="24"/>
                <w:szCs w:val="24"/>
              </w:rPr>
            </w:pPr>
            <w:proofErr w:type="gramStart"/>
            <w:ins w:id="4" w:author="Sureshkumar, Uma" w:date="2015-10-30T20:13:00Z">
              <w:r w:rsidRPr="009B5B33">
                <w:rPr>
                  <w:rFonts w:asciiTheme="minorHAnsi" w:hAnsiTheme="minorHAnsi" w:cs="Times New Roman"/>
                  <w:sz w:val="24"/>
                  <w:szCs w:val="24"/>
                </w:rPr>
                <w:t>the</w:t>
              </w:r>
              <w:proofErr w:type="gramEnd"/>
              <w:r w:rsidRPr="009B5B33">
                <w:rPr>
                  <w:rFonts w:asciiTheme="minorHAnsi" w:hAnsiTheme="minorHAnsi" w:cs="Times New Roman"/>
                  <w:sz w:val="24"/>
                  <w:szCs w:val="24"/>
                </w:rPr>
                <w:t xml:space="preserve"> actual selling price. </w:t>
              </w:r>
            </w:ins>
          </w:p>
          <w:p w:rsidR="00191D4B" w:rsidRDefault="003A4535" w:rsidP="00B21B12">
            <w:pPr>
              <w:pStyle w:val="HTMLPreformatted"/>
              <w:shd w:val="clear" w:color="auto" w:fill="FFFFFF"/>
              <w:wordWrap w:val="0"/>
              <w:spacing w:line="225" w:lineRule="atLeast"/>
              <w:rPr>
                <w:rFonts w:ascii="Lucida Console" w:hAnsi="Lucida Console"/>
                <w:color w:val="000000"/>
              </w:rPr>
            </w:pPr>
            <w:r>
              <w:rPr>
                <w:rFonts w:asciiTheme="minorHAnsi" w:hAnsiTheme="minorHAnsi"/>
                <w:color w:val="000000"/>
                <w:sz w:val="24"/>
              </w:rPr>
              <w:t xml:space="preserve">Standard Error : </w:t>
            </w:r>
            <w:r>
              <w:rPr>
                <w:rFonts w:ascii="Lucida Console" w:hAnsi="Lucida Console"/>
                <w:color w:val="000000"/>
              </w:rPr>
              <w:t>56062.48</w:t>
            </w:r>
          </w:p>
          <w:p w:rsidR="00B115D3" w:rsidRDefault="00B115D3" w:rsidP="00B21B12">
            <w:pPr>
              <w:pStyle w:val="HTMLPreformatted"/>
              <w:shd w:val="clear" w:color="auto" w:fill="FFFFFF"/>
              <w:wordWrap w:val="0"/>
              <w:spacing w:line="225" w:lineRule="atLeast"/>
              <w:rPr>
                <w:rFonts w:ascii="Lucida Console" w:hAnsi="Lucida Console"/>
                <w:color w:val="000000"/>
              </w:rPr>
            </w:pPr>
          </w:p>
          <w:p w:rsidR="00B115D3" w:rsidRPr="00B115D3" w:rsidRDefault="00B115D3" w:rsidP="00B115D3">
            <w:pPr>
              <w:pStyle w:val="Heading2"/>
              <w:rPr>
                <w:b/>
              </w:rPr>
            </w:pPr>
            <w:r w:rsidRPr="00B115D3">
              <w:rPr>
                <w:b/>
              </w:rPr>
              <w:t>Figure 3:</w:t>
            </w:r>
          </w:p>
          <w:p w:rsidR="009B5B33" w:rsidRDefault="009B5B33" w:rsidP="00B21B12">
            <w:pPr>
              <w:pStyle w:val="HTMLPreformatted"/>
              <w:shd w:val="clear" w:color="auto" w:fill="FFFFFF"/>
              <w:wordWrap w:val="0"/>
              <w:spacing w:line="225" w:lineRule="atLeast"/>
              <w:rPr>
                <w:rFonts w:ascii="Lucida Console" w:hAnsi="Lucida Console"/>
                <w:color w:val="000000"/>
              </w:rPr>
            </w:pPr>
          </w:p>
          <w:p w:rsidR="00191D4B" w:rsidRDefault="00191D4B" w:rsidP="00B21B12">
            <w:pPr>
              <w:pStyle w:val="HTMLPreformatted"/>
              <w:shd w:val="clear" w:color="auto" w:fill="FFFFFF"/>
              <w:wordWrap w:val="0"/>
              <w:spacing w:line="225" w:lineRule="atLeast"/>
              <w:rPr>
                <w:rFonts w:ascii="Lucida Console" w:hAnsi="Lucida Console"/>
                <w:color w:val="000000"/>
              </w:rPr>
            </w:pPr>
          </w:p>
          <w:p w:rsidR="0071055D" w:rsidRDefault="0071055D" w:rsidP="00B21B12">
            <w:pPr>
              <w:pStyle w:val="HTMLPreformatted"/>
              <w:shd w:val="clear" w:color="auto" w:fill="FFFFFF"/>
              <w:wordWrap w:val="0"/>
              <w:spacing w:line="225" w:lineRule="atLeast"/>
              <w:rPr>
                <w:rFonts w:ascii="Lucida Console" w:hAnsi="Lucida Console"/>
                <w:color w:val="000000"/>
              </w:rPr>
            </w:pPr>
          </w:p>
          <w:p w:rsidR="0071055D" w:rsidRDefault="00191D4B" w:rsidP="00B21B12">
            <w:pPr>
              <w:pStyle w:val="HTMLPreformatted"/>
              <w:shd w:val="clear" w:color="auto" w:fill="FFFFFF"/>
              <w:wordWrap w:val="0"/>
              <w:spacing w:line="225" w:lineRule="atLeast"/>
              <w:rPr>
                <w:rFonts w:ascii="Lucida Console" w:hAnsi="Lucida Console"/>
                <w:color w:val="000000"/>
              </w:rPr>
            </w:pPr>
            <w:r w:rsidRPr="00191D4B">
              <w:rPr>
                <w:rFonts w:ascii="Lucida Console" w:hAnsi="Lucida Console"/>
                <w:noProof/>
                <w:color w:val="000000"/>
              </w:rPr>
              <w:drawing>
                <wp:inline distT="0" distB="0" distL="0" distR="0" wp14:anchorId="6527DC65" wp14:editId="1A1DAA90">
                  <wp:extent cx="5963482" cy="444879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63482" cy="4448796"/>
                          </a:xfrm>
                          <a:prstGeom prst="rect">
                            <a:avLst/>
                          </a:prstGeom>
                        </pic:spPr>
                      </pic:pic>
                    </a:graphicData>
                  </a:graphic>
                </wp:inline>
              </w:drawing>
            </w:r>
          </w:p>
          <w:p w:rsidR="00191D4B" w:rsidRDefault="00191D4B" w:rsidP="00B21B12">
            <w:pPr>
              <w:pStyle w:val="HTMLPreformatted"/>
              <w:shd w:val="clear" w:color="auto" w:fill="FFFFFF"/>
              <w:wordWrap w:val="0"/>
              <w:spacing w:line="225" w:lineRule="atLeast"/>
              <w:rPr>
                <w:rFonts w:ascii="Lucida Console" w:hAnsi="Lucida Console"/>
                <w:color w:val="000000"/>
              </w:rPr>
            </w:pPr>
          </w:p>
          <w:p w:rsidR="00191D4B" w:rsidRDefault="00191D4B" w:rsidP="00B21B12">
            <w:pPr>
              <w:pStyle w:val="HTMLPreformatted"/>
              <w:shd w:val="clear" w:color="auto" w:fill="FFFFFF"/>
              <w:wordWrap w:val="0"/>
              <w:spacing w:line="225" w:lineRule="atLeast"/>
              <w:rPr>
                <w:rFonts w:ascii="Lucida Console" w:hAnsi="Lucida Console"/>
                <w:color w:val="000000"/>
              </w:rPr>
            </w:pPr>
          </w:p>
          <w:p w:rsidR="00A549B7" w:rsidRDefault="00A549B7" w:rsidP="00B21B12">
            <w:pPr>
              <w:pStyle w:val="HTMLPreformatted"/>
              <w:shd w:val="clear" w:color="auto" w:fill="FFFFFF"/>
              <w:wordWrap w:val="0"/>
              <w:spacing w:line="225" w:lineRule="atLeast"/>
              <w:rPr>
                <w:rFonts w:ascii="Lucida Console" w:hAnsi="Lucida Console"/>
                <w:color w:val="000000"/>
              </w:rPr>
            </w:pPr>
          </w:p>
          <w:p w:rsidR="00A549B7" w:rsidRDefault="00A549B7" w:rsidP="00B21B12">
            <w:pPr>
              <w:pStyle w:val="HTMLPreformatted"/>
              <w:shd w:val="clear" w:color="auto" w:fill="FFFFFF"/>
              <w:wordWrap w:val="0"/>
              <w:spacing w:line="225" w:lineRule="atLeast"/>
              <w:rPr>
                <w:rFonts w:ascii="Lucida Console" w:hAnsi="Lucida Console"/>
                <w:color w:val="000000"/>
              </w:rPr>
            </w:pPr>
          </w:p>
          <w:p w:rsidR="00A549B7" w:rsidRDefault="00A549B7" w:rsidP="00B21B12">
            <w:pPr>
              <w:pStyle w:val="HTMLPreformatted"/>
              <w:shd w:val="clear" w:color="auto" w:fill="FFFFFF"/>
              <w:wordWrap w:val="0"/>
              <w:spacing w:line="225" w:lineRule="atLeast"/>
              <w:rPr>
                <w:rFonts w:ascii="Lucida Console" w:hAnsi="Lucida Console"/>
                <w:color w:val="000000"/>
              </w:rPr>
            </w:pPr>
          </w:p>
          <w:p w:rsidR="00B115D3" w:rsidRDefault="00B115D3" w:rsidP="00B21B12">
            <w:pPr>
              <w:pStyle w:val="HTMLPreformatted"/>
              <w:shd w:val="clear" w:color="auto" w:fill="FFFFFF"/>
              <w:wordWrap w:val="0"/>
              <w:spacing w:line="225" w:lineRule="atLeast"/>
              <w:rPr>
                <w:rFonts w:ascii="Lucida Console" w:hAnsi="Lucida Console"/>
                <w:color w:val="000000"/>
              </w:rPr>
            </w:pPr>
          </w:p>
          <w:p w:rsidR="00A549B7" w:rsidRDefault="00A549B7" w:rsidP="00B21B12">
            <w:pPr>
              <w:pStyle w:val="HTMLPreformatted"/>
              <w:shd w:val="clear" w:color="auto" w:fill="FFFFFF"/>
              <w:wordWrap w:val="0"/>
              <w:spacing w:line="225" w:lineRule="atLeast"/>
              <w:rPr>
                <w:rFonts w:ascii="Lucida Console" w:hAnsi="Lucida Console"/>
                <w:color w:val="000000"/>
              </w:rPr>
            </w:pPr>
          </w:p>
          <w:p w:rsidR="00A549B7" w:rsidRDefault="00A549B7" w:rsidP="00B21B12">
            <w:pPr>
              <w:pStyle w:val="HTMLPreformatted"/>
              <w:shd w:val="clear" w:color="auto" w:fill="FFFFFF"/>
              <w:wordWrap w:val="0"/>
              <w:spacing w:line="225" w:lineRule="atLeast"/>
              <w:rPr>
                <w:rFonts w:ascii="Lucida Console" w:hAnsi="Lucida Console"/>
                <w:color w:val="000000"/>
              </w:rPr>
            </w:pPr>
          </w:p>
          <w:p w:rsidR="003A4535" w:rsidRDefault="003A4535" w:rsidP="00B21B12">
            <w:pPr>
              <w:pStyle w:val="HTMLPreformatted"/>
              <w:shd w:val="clear" w:color="auto" w:fill="FFFFFF"/>
              <w:wordWrap w:val="0"/>
              <w:spacing w:line="225" w:lineRule="atLeast"/>
              <w:rPr>
                <w:rFonts w:asciiTheme="minorHAnsi" w:hAnsiTheme="minorHAnsi"/>
                <w:b/>
                <w:bCs/>
                <w:sz w:val="24"/>
              </w:rPr>
            </w:pPr>
          </w:p>
          <w:p w:rsidR="00E33DEF" w:rsidRPr="005D0298" w:rsidRDefault="00E33DEF" w:rsidP="00B21B12">
            <w:pPr>
              <w:pStyle w:val="HTMLPreformatted"/>
              <w:shd w:val="clear" w:color="auto" w:fill="FFFFFF"/>
              <w:wordWrap w:val="0"/>
              <w:spacing w:line="225" w:lineRule="atLeast"/>
              <w:rPr>
                <w:rFonts w:asciiTheme="minorHAnsi" w:hAnsiTheme="minorHAnsi"/>
                <w:b/>
                <w:bCs/>
                <w:sz w:val="24"/>
              </w:rPr>
            </w:pPr>
            <w:r w:rsidRPr="005D0298">
              <w:rPr>
                <w:rFonts w:asciiTheme="minorHAnsi" w:hAnsiTheme="minorHAnsi"/>
                <w:b/>
                <w:bCs/>
                <w:sz w:val="24"/>
              </w:rPr>
              <w:t>Simple linear regression results f</w:t>
            </w:r>
            <w:r w:rsidR="005D0298" w:rsidRPr="005D0298">
              <w:rPr>
                <w:rFonts w:asciiTheme="minorHAnsi" w:hAnsiTheme="minorHAnsi"/>
                <w:b/>
                <w:bCs/>
                <w:sz w:val="24"/>
              </w:rPr>
              <w:t xml:space="preserve">or the Metro Area - </w:t>
            </w:r>
            <w:r w:rsidRPr="005D0298">
              <w:rPr>
                <w:rFonts w:asciiTheme="minorHAnsi" w:hAnsiTheme="minorHAnsi"/>
                <w:b/>
                <w:bCs/>
                <w:sz w:val="24"/>
              </w:rPr>
              <w:t>Los Angeles:</w:t>
            </w:r>
          </w:p>
          <w:p w:rsidR="00E33DEF" w:rsidRPr="005D0298" w:rsidRDefault="00E33DEF" w:rsidP="00B21B12">
            <w:pPr>
              <w:pStyle w:val="HTMLPreformatted"/>
              <w:shd w:val="clear" w:color="auto" w:fill="FFFFFF"/>
              <w:wordWrap w:val="0"/>
              <w:spacing w:line="225" w:lineRule="atLeast"/>
              <w:rPr>
                <w:rFonts w:asciiTheme="minorHAnsi" w:hAnsiTheme="minorHAnsi"/>
                <w:color w:val="000000"/>
                <w:sz w:val="24"/>
              </w:rPr>
            </w:pPr>
          </w:p>
          <w:p w:rsidR="00A549B7" w:rsidRDefault="00E33DEF" w:rsidP="00B21B12">
            <w:pPr>
              <w:pStyle w:val="HTMLPreformatted"/>
              <w:shd w:val="clear" w:color="auto" w:fill="FFFFFF"/>
              <w:wordWrap w:val="0"/>
              <w:spacing w:line="225" w:lineRule="atLeast"/>
              <w:rPr>
                <w:rFonts w:asciiTheme="minorHAnsi" w:hAnsiTheme="minorHAnsi" w:cs="Times New Roman"/>
                <w:color w:val="444444"/>
                <w:sz w:val="24"/>
                <w:szCs w:val="24"/>
              </w:rPr>
            </w:pPr>
            <w:r w:rsidRPr="005D0298">
              <w:rPr>
                <w:rFonts w:asciiTheme="minorHAnsi" w:hAnsiTheme="minorHAnsi"/>
                <w:sz w:val="24"/>
              </w:rPr>
              <w:t xml:space="preserve">R (correlation coefficient) = </w:t>
            </w:r>
            <w:r w:rsidRPr="005D0298">
              <w:rPr>
                <w:rFonts w:asciiTheme="minorHAnsi" w:hAnsiTheme="minorHAnsi" w:cs="Times New Roman"/>
                <w:color w:val="444444"/>
                <w:sz w:val="24"/>
                <w:szCs w:val="24"/>
              </w:rPr>
              <w:t>0.9845623</w:t>
            </w:r>
            <w:r w:rsidRPr="005D0298">
              <w:rPr>
                <w:rFonts w:asciiTheme="minorHAnsi" w:hAnsiTheme="minorHAnsi"/>
                <w:sz w:val="24"/>
              </w:rPr>
              <w:br/>
              <w:t xml:space="preserve">R-square </w:t>
            </w:r>
            <w:r w:rsidR="00830786">
              <w:rPr>
                <w:rFonts w:asciiTheme="minorHAnsi" w:hAnsiTheme="minorHAnsi"/>
                <w:sz w:val="24"/>
              </w:rPr>
              <w:t>( Coefficient of determination</w:t>
            </w:r>
            <w:r w:rsidR="00830786" w:rsidRPr="005D0298">
              <w:rPr>
                <w:rFonts w:asciiTheme="minorHAnsi" w:hAnsiTheme="minorHAnsi"/>
                <w:sz w:val="24"/>
              </w:rPr>
              <w:t xml:space="preserve"> </w:t>
            </w:r>
            <w:r w:rsidR="00830786">
              <w:rPr>
                <w:rFonts w:asciiTheme="minorHAnsi" w:hAnsiTheme="minorHAnsi"/>
                <w:sz w:val="24"/>
              </w:rPr>
              <w:t xml:space="preserve">) </w:t>
            </w:r>
            <w:r w:rsidRPr="005D0298">
              <w:rPr>
                <w:rFonts w:asciiTheme="minorHAnsi" w:hAnsiTheme="minorHAnsi"/>
                <w:sz w:val="24"/>
              </w:rPr>
              <w:t xml:space="preserve">= </w:t>
            </w:r>
            <w:r w:rsidRPr="005D0298">
              <w:rPr>
                <w:rFonts w:asciiTheme="minorHAnsi" w:hAnsiTheme="minorHAnsi" w:cs="Times New Roman"/>
                <w:color w:val="444444"/>
                <w:sz w:val="24"/>
                <w:szCs w:val="24"/>
              </w:rPr>
              <w:t>is 0.969362</w:t>
            </w:r>
          </w:p>
          <w:p w:rsidR="00A549B7" w:rsidRPr="009B5B33" w:rsidRDefault="00A549B7" w:rsidP="00A549B7">
            <w:pPr>
              <w:pStyle w:val="HTMLPreformatted"/>
              <w:shd w:val="clear" w:color="auto" w:fill="FFFFFF"/>
              <w:wordWrap w:val="0"/>
              <w:spacing w:line="225" w:lineRule="atLeast"/>
              <w:rPr>
                <w:ins w:id="5" w:author="Sureshkumar, Uma" w:date="2015-10-30T20:13:00Z"/>
                <w:rFonts w:asciiTheme="minorHAnsi" w:hAnsiTheme="minorHAnsi"/>
                <w:sz w:val="24"/>
                <w:szCs w:val="24"/>
              </w:rPr>
            </w:pPr>
            <w:r>
              <w:rPr>
                <w:rFonts w:asciiTheme="minorHAnsi" w:hAnsiTheme="minorHAnsi" w:cs="Times New Roman"/>
                <w:sz w:val="24"/>
                <w:szCs w:val="24"/>
              </w:rPr>
              <w:t>96</w:t>
            </w:r>
            <w:r>
              <w:rPr>
                <w:rFonts w:asciiTheme="minorHAnsi" w:hAnsiTheme="minorHAnsi" w:cs="Times New Roman"/>
                <w:sz w:val="24"/>
                <w:szCs w:val="24"/>
              </w:rPr>
              <w:t>.</w:t>
            </w:r>
            <w:r>
              <w:rPr>
                <w:rFonts w:asciiTheme="minorHAnsi" w:hAnsiTheme="minorHAnsi" w:cs="Times New Roman"/>
                <w:sz w:val="24"/>
                <w:szCs w:val="24"/>
              </w:rPr>
              <w:t>9</w:t>
            </w:r>
            <w:ins w:id="6" w:author="Sureshkumar, Uma" w:date="2015-10-30T20:13:00Z">
              <w:r w:rsidRPr="009B5B33">
                <w:rPr>
                  <w:rFonts w:asciiTheme="minorHAnsi" w:hAnsiTheme="minorHAnsi" w:cs="Times New Roman"/>
                  <w:sz w:val="24"/>
                  <w:szCs w:val="24"/>
                </w:rPr>
                <w:t xml:space="preserve">% of the variability of selling price can be explained by the linear relation between the </w:t>
              </w:r>
              <w:proofErr w:type="spellStart"/>
              <w:r w:rsidRPr="009B5B33">
                <w:rPr>
                  <w:rFonts w:asciiTheme="minorHAnsi" w:hAnsiTheme="minorHAnsi" w:cs="Times New Roman"/>
                  <w:sz w:val="24"/>
                  <w:szCs w:val="24"/>
                </w:rPr>
                <w:t>Zestimate</w:t>
              </w:r>
              <w:proofErr w:type="spellEnd"/>
              <w:r w:rsidRPr="009B5B33">
                <w:rPr>
                  <w:rFonts w:asciiTheme="minorHAnsi" w:hAnsiTheme="minorHAnsi" w:cs="Times New Roman"/>
                  <w:sz w:val="24"/>
                  <w:szCs w:val="24"/>
                </w:rPr>
                <w:t xml:space="preserve"> price and the actual selling price.</w:t>
              </w:r>
            </w:ins>
          </w:p>
          <w:p w:rsidR="003A4535" w:rsidRDefault="003A4535" w:rsidP="00B21B12">
            <w:pPr>
              <w:pStyle w:val="HTMLPreformatted"/>
              <w:shd w:val="clear" w:color="auto" w:fill="FFFFFF"/>
              <w:wordWrap w:val="0"/>
              <w:spacing w:line="225" w:lineRule="atLeast"/>
              <w:rPr>
                <w:rFonts w:ascii="Lucida Console" w:hAnsi="Lucida Console"/>
                <w:color w:val="000000"/>
              </w:rPr>
            </w:pPr>
            <w:r>
              <w:rPr>
                <w:rFonts w:asciiTheme="minorHAnsi" w:hAnsiTheme="minorHAnsi"/>
                <w:color w:val="000000"/>
                <w:sz w:val="24"/>
              </w:rPr>
              <w:t xml:space="preserve">Standard Error : </w:t>
            </w:r>
            <w:r>
              <w:rPr>
                <w:rFonts w:ascii="Lucida Console" w:hAnsi="Lucida Console"/>
                <w:color w:val="000000"/>
              </w:rPr>
              <w:t>32283.12</w:t>
            </w:r>
          </w:p>
          <w:p w:rsidR="00B115D3" w:rsidRDefault="00B115D3" w:rsidP="00B21B12">
            <w:pPr>
              <w:pStyle w:val="HTMLPreformatted"/>
              <w:shd w:val="clear" w:color="auto" w:fill="FFFFFF"/>
              <w:wordWrap w:val="0"/>
              <w:spacing w:line="225" w:lineRule="atLeast"/>
              <w:rPr>
                <w:rFonts w:ascii="Lucida Console" w:hAnsi="Lucida Console"/>
                <w:color w:val="000000"/>
              </w:rPr>
            </w:pPr>
          </w:p>
          <w:p w:rsidR="00B115D3" w:rsidRPr="00B115D3" w:rsidRDefault="00B115D3" w:rsidP="00B115D3">
            <w:pPr>
              <w:pStyle w:val="Heading2"/>
              <w:rPr>
                <w:b/>
              </w:rPr>
            </w:pPr>
            <w:r w:rsidRPr="00B115D3">
              <w:rPr>
                <w:b/>
              </w:rPr>
              <w:t xml:space="preserve">Figure </w:t>
            </w:r>
            <w:r>
              <w:rPr>
                <w:b/>
              </w:rPr>
              <w:t>4</w:t>
            </w:r>
            <w:r w:rsidRPr="00B115D3">
              <w:rPr>
                <w:b/>
              </w:rPr>
              <w:t>:</w:t>
            </w:r>
          </w:p>
          <w:p w:rsidR="00B115D3" w:rsidRDefault="00B115D3" w:rsidP="00B21B12">
            <w:pPr>
              <w:pStyle w:val="HTMLPreformatted"/>
              <w:shd w:val="clear" w:color="auto" w:fill="FFFFFF"/>
              <w:wordWrap w:val="0"/>
              <w:spacing w:line="225" w:lineRule="atLeast"/>
              <w:rPr>
                <w:rFonts w:ascii="Lucida Console" w:hAnsi="Lucida Console"/>
                <w:color w:val="000000"/>
              </w:rPr>
            </w:pPr>
          </w:p>
          <w:p w:rsidR="0071055D" w:rsidRDefault="0071055D" w:rsidP="00B21B12">
            <w:pPr>
              <w:pStyle w:val="HTMLPreformatted"/>
              <w:shd w:val="clear" w:color="auto" w:fill="FFFFFF"/>
              <w:wordWrap w:val="0"/>
              <w:spacing w:line="225" w:lineRule="atLeast"/>
              <w:rPr>
                <w:rFonts w:ascii="Lucida Console" w:hAnsi="Lucida Console"/>
                <w:color w:val="000000"/>
              </w:rPr>
            </w:pPr>
          </w:p>
          <w:p w:rsidR="0071055D" w:rsidRDefault="0071055D" w:rsidP="00B21B12">
            <w:pPr>
              <w:pStyle w:val="HTMLPreformatted"/>
              <w:shd w:val="clear" w:color="auto" w:fill="FFFFFF"/>
              <w:wordWrap w:val="0"/>
              <w:spacing w:line="225" w:lineRule="atLeast"/>
              <w:rPr>
                <w:rFonts w:ascii="Lucida Console" w:hAnsi="Lucida Console"/>
                <w:color w:val="000000"/>
              </w:rPr>
            </w:pPr>
            <w:r>
              <w:rPr>
                <w:noProof/>
              </w:rPr>
              <w:drawing>
                <wp:inline distT="0" distB="0" distL="0" distR="0" wp14:anchorId="5A1C76D1" wp14:editId="776AAA86">
                  <wp:extent cx="5866667" cy="4390476"/>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66667" cy="4390476"/>
                          </a:xfrm>
                          <a:prstGeom prst="rect">
                            <a:avLst/>
                          </a:prstGeom>
                        </pic:spPr>
                      </pic:pic>
                    </a:graphicData>
                  </a:graphic>
                </wp:inline>
              </w:drawing>
            </w:r>
          </w:p>
          <w:p w:rsidR="00E33DEF" w:rsidRDefault="00E33DEF" w:rsidP="00B21B12">
            <w:pPr>
              <w:pStyle w:val="HTMLPreformatted"/>
              <w:shd w:val="clear" w:color="auto" w:fill="FFFFFF"/>
              <w:wordWrap w:val="0"/>
              <w:spacing w:line="225" w:lineRule="atLeast"/>
              <w:rPr>
                <w:rFonts w:asciiTheme="minorHAnsi" w:hAnsiTheme="minorHAnsi"/>
                <w:b/>
                <w:bCs/>
                <w:sz w:val="24"/>
              </w:rPr>
            </w:pPr>
          </w:p>
          <w:p w:rsidR="00A549B7" w:rsidRDefault="00A549B7" w:rsidP="00B21B12">
            <w:pPr>
              <w:pStyle w:val="HTMLPreformatted"/>
              <w:shd w:val="clear" w:color="auto" w:fill="FFFFFF"/>
              <w:wordWrap w:val="0"/>
              <w:spacing w:line="225" w:lineRule="atLeast"/>
              <w:rPr>
                <w:rFonts w:asciiTheme="minorHAnsi" w:hAnsiTheme="minorHAnsi"/>
                <w:b/>
                <w:bCs/>
                <w:sz w:val="24"/>
              </w:rPr>
            </w:pPr>
          </w:p>
          <w:p w:rsidR="00A549B7" w:rsidRDefault="00A549B7" w:rsidP="00B21B12">
            <w:pPr>
              <w:pStyle w:val="HTMLPreformatted"/>
              <w:shd w:val="clear" w:color="auto" w:fill="FFFFFF"/>
              <w:wordWrap w:val="0"/>
              <w:spacing w:line="225" w:lineRule="atLeast"/>
              <w:rPr>
                <w:rFonts w:asciiTheme="minorHAnsi" w:hAnsiTheme="minorHAnsi"/>
                <w:b/>
                <w:bCs/>
                <w:sz w:val="24"/>
              </w:rPr>
            </w:pPr>
          </w:p>
          <w:p w:rsidR="00A549B7" w:rsidRDefault="00A549B7" w:rsidP="00B21B12">
            <w:pPr>
              <w:pStyle w:val="HTMLPreformatted"/>
              <w:shd w:val="clear" w:color="auto" w:fill="FFFFFF"/>
              <w:wordWrap w:val="0"/>
              <w:spacing w:line="225" w:lineRule="atLeast"/>
              <w:rPr>
                <w:rFonts w:asciiTheme="minorHAnsi" w:hAnsiTheme="minorHAnsi"/>
                <w:b/>
                <w:bCs/>
                <w:sz w:val="24"/>
              </w:rPr>
            </w:pPr>
          </w:p>
          <w:p w:rsidR="00A549B7" w:rsidRDefault="00A549B7" w:rsidP="00B21B12">
            <w:pPr>
              <w:pStyle w:val="HTMLPreformatted"/>
              <w:shd w:val="clear" w:color="auto" w:fill="FFFFFF"/>
              <w:wordWrap w:val="0"/>
              <w:spacing w:line="225" w:lineRule="atLeast"/>
              <w:rPr>
                <w:rFonts w:asciiTheme="minorHAnsi" w:hAnsiTheme="minorHAnsi"/>
                <w:b/>
                <w:bCs/>
                <w:sz w:val="24"/>
              </w:rPr>
            </w:pPr>
          </w:p>
          <w:p w:rsidR="00A549B7" w:rsidRDefault="00A549B7" w:rsidP="00B21B12">
            <w:pPr>
              <w:pStyle w:val="HTMLPreformatted"/>
              <w:shd w:val="clear" w:color="auto" w:fill="FFFFFF"/>
              <w:wordWrap w:val="0"/>
              <w:spacing w:line="225" w:lineRule="atLeast"/>
              <w:rPr>
                <w:rFonts w:asciiTheme="minorHAnsi" w:hAnsiTheme="minorHAnsi"/>
                <w:b/>
                <w:bCs/>
                <w:sz w:val="24"/>
              </w:rPr>
            </w:pPr>
          </w:p>
          <w:p w:rsidR="00A549B7" w:rsidRDefault="00A549B7" w:rsidP="00B21B12">
            <w:pPr>
              <w:pStyle w:val="HTMLPreformatted"/>
              <w:shd w:val="clear" w:color="auto" w:fill="FFFFFF"/>
              <w:wordWrap w:val="0"/>
              <w:spacing w:line="225" w:lineRule="atLeast"/>
              <w:rPr>
                <w:rFonts w:asciiTheme="minorHAnsi" w:hAnsiTheme="minorHAnsi"/>
                <w:b/>
                <w:bCs/>
                <w:sz w:val="24"/>
              </w:rPr>
            </w:pPr>
          </w:p>
          <w:p w:rsidR="00A549B7" w:rsidRDefault="00A549B7" w:rsidP="00B21B12">
            <w:pPr>
              <w:pStyle w:val="HTMLPreformatted"/>
              <w:shd w:val="clear" w:color="auto" w:fill="FFFFFF"/>
              <w:wordWrap w:val="0"/>
              <w:spacing w:line="225" w:lineRule="atLeast"/>
              <w:rPr>
                <w:rFonts w:asciiTheme="minorHAnsi" w:hAnsiTheme="minorHAnsi"/>
                <w:b/>
                <w:bCs/>
                <w:sz w:val="24"/>
              </w:rPr>
            </w:pPr>
          </w:p>
          <w:p w:rsidR="00A549B7" w:rsidRDefault="00A549B7" w:rsidP="00B21B12">
            <w:pPr>
              <w:pStyle w:val="HTMLPreformatted"/>
              <w:shd w:val="clear" w:color="auto" w:fill="FFFFFF"/>
              <w:wordWrap w:val="0"/>
              <w:spacing w:line="225" w:lineRule="atLeast"/>
              <w:rPr>
                <w:rFonts w:asciiTheme="minorHAnsi" w:hAnsiTheme="minorHAnsi"/>
                <w:b/>
                <w:bCs/>
                <w:sz w:val="24"/>
              </w:rPr>
            </w:pPr>
          </w:p>
          <w:p w:rsidR="00E33DEF" w:rsidRPr="005D0298" w:rsidRDefault="00E33DEF" w:rsidP="00B21B12">
            <w:pPr>
              <w:pStyle w:val="HTMLPreformatted"/>
              <w:shd w:val="clear" w:color="auto" w:fill="FFFFFF"/>
              <w:wordWrap w:val="0"/>
              <w:spacing w:line="225" w:lineRule="atLeast"/>
              <w:rPr>
                <w:rFonts w:asciiTheme="minorHAnsi" w:hAnsiTheme="minorHAnsi"/>
                <w:b/>
                <w:bCs/>
                <w:sz w:val="24"/>
              </w:rPr>
            </w:pPr>
            <w:r w:rsidRPr="005D0298">
              <w:rPr>
                <w:rFonts w:asciiTheme="minorHAnsi" w:hAnsiTheme="minorHAnsi"/>
                <w:b/>
                <w:bCs/>
                <w:sz w:val="24"/>
              </w:rPr>
              <w:t>Simple linear regression results f</w:t>
            </w:r>
            <w:r w:rsidR="005D0298" w:rsidRPr="005D0298">
              <w:rPr>
                <w:rFonts w:asciiTheme="minorHAnsi" w:hAnsiTheme="minorHAnsi"/>
                <w:b/>
                <w:bCs/>
                <w:sz w:val="24"/>
              </w:rPr>
              <w:t xml:space="preserve">or the Metro Area - </w:t>
            </w:r>
            <w:r w:rsidRPr="005D0298">
              <w:rPr>
                <w:rFonts w:asciiTheme="minorHAnsi" w:hAnsiTheme="minorHAnsi"/>
                <w:b/>
                <w:bCs/>
                <w:sz w:val="24"/>
              </w:rPr>
              <w:t>San Jose:</w:t>
            </w:r>
          </w:p>
          <w:p w:rsidR="00E33DEF" w:rsidRPr="005D0298" w:rsidRDefault="00E33DEF" w:rsidP="00B21B12">
            <w:pPr>
              <w:pStyle w:val="HTMLPreformatted"/>
              <w:shd w:val="clear" w:color="auto" w:fill="FFFFFF"/>
              <w:wordWrap w:val="0"/>
              <w:spacing w:line="225" w:lineRule="atLeast"/>
              <w:rPr>
                <w:rFonts w:asciiTheme="minorHAnsi" w:hAnsiTheme="minorHAnsi"/>
                <w:color w:val="000000"/>
                <w:sz w:val="24"/>
              </w:rPr>
            </w:pPr>
          </w:p>
          <w:p w:rsidR="00A549B7" w:rsidRDefault="00E33DEF" w:rsidP="00B21B12">
            <w:pPr>
              <w:pStyle w:val="HTMLPreformatted"/>
              <w:shd w:val="clear" w:color="auto" w:fill="FFFFFF"/>
              <w:wordWrap w:val="0"/>
              <w:spacing w:line="225" w:lineRule="atLeast"/>
              <w:rPr>
                <w:rFonts w:asciiTheme="minorHAnsi" w:hAnsiTheme="minorHAnsi" w:cs="Times New Roman"/>
                <w:color w:val="444444"/>
                <w:sz w:val="24"/>
                <w:szCs w:val="24"/>
              </w:rPr>
            </w:pPr>
            <w:r w:rsidRPr="005D0298">
              <w:rPr>
                <w:rFonts w:asciiTheme="minorHAnsi" w:hAnsiTheme="minorHAnsi"/>
                <w:sz w:val="24"/>
              </w:rPr>
              <w:t xml:space="preserve">R (correlation coefficient) = </w:t>
            </w:r>
            <w:r w:rsidRPr="005D0298">
              <w:rPr>
                <w:rFonts w:asciiTheme="minorHAnsi" w:hAnsiTheme="minorHAnsi" w:cs="Times New Roman"/>
                <w:color w:val="444444"/>
                <w:sz w:val="24"/>
                <w:szCs w:val="24"/>
              </w:rPr>
              <w:t>0.94</w:t>
            </w:r>
            <w:r w:rsidR="005D0298" w:rsidRPr="005D0298">
              <w:rPr>
                <w:rFonts w:asciiTheme="minorHAnsi" w:hAnsiTheme="minorHAnsi" w:cs="Times New Roman"/>
                <w:color w:val="444444"/>
                <w:sz w:val="24"/>
                <w:szCs w:val="24"/>
              </w:rPr>
              <w:t>69084</w:t>
            </w:r>
            <w:r w:rsidRPr="005D0298">
              <w:rPr>
                <w:rFonts w:asciiTheme="minorHAnsi" w:hAnsiTheme="minorHAnsi"/>
                <w:sz w:val="24"/>
              </w:rPr>
              <w:br/>
              <w:t>R-square</w:t>
            </w:r>
            <w:r w:rsidR="00830786">
              <w:rPr>
                <w:rFonts w:asciiTheme="minorHAnsi" w:hAnsiTheme="minorHAnsi"/>
                <w:sz w:val="24"/>
              </w:rPr>
              <w:t>( Coefficient of determination</w:t>
            </w:r>
            <w:r w:rsidR="00830786" w:rsidRPr="005D0298">
              <w:rPr>
                <w:rFonts w:asciiTheme="minorHAnsi" w:hAnsiTheme="minorHAnsi"/>
                <w:sz w:val="24"/>
              </w:rPr>
              <w:t xml:space="preserve"> </w:t>
            </w:r>
            <w:r w:rsidR="00830786">
              <w:rPr>
                <w:rFonts w:asciiTheme="minorHAnsi" w:hAnsiTheme="minorHAnsi"/>
                <w:sz w:val="24"/>
              </w:rPr>
              <w:t>)</w:t>
            </w:r>
            <w:r w:rsidRPr="005D0298">
              <w:rPr>
                <w:rFonts w:asciiTheme="minorHAnsi" w:hAnsiTheme="minorHAnsi"/>
                <w:sz w:val="24"/>
              </w:rPr>
              <w:t xml:space="preserve"> = </w:t>
            </w:r>
            <w:r w:rsidRPr="005D0298">
              <w:rPr>
                <w:rFonts w:asciiTheme="minorHAnsi" w:hAnsiTheme="minorHAnsi" w:cs="Times New Roman"/>
                <w:color w:val="444444"/>
                <w:sz w:val="24"/>
                <w:szCs w:val="24"/>
              </w:rPr>
              <w:t xml:space="preserve"> </w:t>
            </w:r>
            <w:r w:rsidR="005D0298" w:rsidRPr="005D0298">
              <w:rPr>
                <w:rFonts w:asciiTheme="minorHAnsi" w:hAnsiTheme="minorHAnsi" w:cs="Times New Roman"/>
                <w:color w:val="444444"/>
                <w:sz w:val="24"/>
                <w:szCs w:val="24"/>
              </w:rPr>
              <w:t>0.89663569</w:t>
            </w:r>
          </w:p>
          <w:p w:rsidR="00A549B7" w:rsidRDefault="00A549B7" w:rsidP="00A549B7">
            <w:pPr>
              <w:pStyle w:val="HTMLPreformatted"/>
              <w:shd w:val="clear" w:color="auto" w:fill="FFFFFF"/>
              <w:wordWrap w:val="0"/>
              <w:spacing w:line="225" w:lineRule="atLeast"/>
              <w:rPr>
                <w:rFonts w:asciiTheme="minorHAnsi" w:hAnsiTheme="minorHAnsi"/>
                <w:sz w:val="24"/>
                <w:szCs w:val="24"/>
              </w:rPr>
            </w:pPr>
            <w:ins w:id="7" w:author="Sureshkumar, Uma" w:date="2015-10-30T20:13:00Z">
              <w:r w:rsidRPr="009B5B33">
                <w:rPr>
                  <w:rFonts w:asciiTheme="minorHAnsi" w:hAnsiTheme="minorHAnsi" w:cs="Times New Roman"/>
                  <w:sz w:val="24"/>
                  <w:szCs w:val="24"/>
                </w:rPr>
                <w:t>8</w:t>
              </w:r>
            </w:ins>
            <w:r>
              <w:rPr>
                <w:rFonts w:asciiTheme="minorHAnsi" w:hAnsiTheme="minorHAnsi" w:cs="Times New Roman"/>
                <w:sz w:val="24"/>
                <w:szCs w:val="24"/>
              </w:rPr>
              <w:t>9.6</w:t>
            </w:r>
            <w:ins w:id="8" w:author="Sureshkumar, Uma" w:date="2015-10-30T20:13:00Z">
              <w:r w:rsidRPr="009B5B33">
                <w:rPr>
                  <w:rFonts w:asciiTheme="minorHAnsi" w:hAnsiTheme="minorHAnsi" w:cs="Times New Roman"/>
                  <w:sz w:val="24"/>
                  <w:szCs w:val="24"/>
                </w:rPr>
                <w:t xml:space="preserve">% of the variability of selling price can be explained by the linear relation between the </w:t>
              </w:r>
              <w:proofErr w:type="spellStart"/>
              <w:r w:rsidRPr="009B5B33">
                <w:rPr>
                  <w:rFonts w:asciiTheme="minorHAnsi" w:hAnsiTheme="minorHAnsi" w:cs="Times New Roman"/>
                  <w:sz w:val="24"/>
                  <w:szCs w:val="24"/>
                </w:rPr>
                <w:t>Zestimate</w:t>
              </w:r>
              <w:proofErr w:type="spellEnd"/>
              <w:r w:rsidRPr="009B5B33">
                <w:rPr>
                  <w:rFonts w:asciiTheme="minorHAnsi" w:hAnsiTheme="minorHAnsi" w:cs="Times New Roman"/>
                  <w:sz w:val="24"/>
                  <w:szCs w:val="24"/>
                </w:rPr>
                <w:t xml:space="preserve"> price and the actual selling price. </w:t>
              </w:r>
            </w:ins>
          </w:p>
          <w:p w:rsidR="003A4535" w:rsidRDefault="003A4535" w:rsidP="00A549B7">
            <w:pPr>
              <w:pStyle w:val="HTMLPreformatted"/>
              <w:shd w:val="clear" w:color="auto" w:fill="FFFFFF"/>
              <w:wordWrap w:val="0"/>
              <w:spacing w:line="225" w:lineRule="atLeast"/>
              <w:rPr>
                <w:rFonts w:ascii="Lucida Console" w:hAnsi="Lucida Console"/>
                <w:color w:val="000000"/>
              </w:rPr>
            </w:pPr>
            <w:r>
              <w:rPr>
                <w:rFonts w:asciiTheme="minorHAnsi" w:hAnsiTheme="minorHAnsi"/>
                <w:color w:val="000000"/>
                <w:sz w:val="24"/>
              </w:rPr>
              <w:t xml:space="preserve">Standard Error : </w:t>
            </w:r>
            <w:r>
              <w:rPr>
                <w:rFonts w:ascii="Lucida Console" w:hAnsi="Lucida Console"/>
                <w:color w:val="000000"/>
              </w:rPr>
              <w:t xml:space="preserve"> 96712.13</w:t>
            </w:r>
          </w:p>
          <w:p w:rsidR="00B115D3" w:rsidRDefault="00B115D3" w:rsidP="00A549B7">
            <w:pPr>
              <w:pStyle w:val="HTMLPreformatted"/>
              <w:shd w:val="clear" w:color="auto" w:fill="FFFFFF"/>
              <w:wordWrap w:val="0"/>
              <w:spacing w:line="225" w:lineRule="atLeast"/>
              <w:rPr>
                <w:rFonts w:ascii="Lucida Console" w:hAnsi="Lucida Console"/>
                <w:color w:val="000000"/>
              </w:rPr>
            </w:pPr>
          </w:p>
          <w:p w:rsidR="00B115D3" w:rsidRPr="00B115D3" w:rsidRDefault="00B115D3" w:rsidP="00B115D3">
            <w:pPr>
              <w:pStyle w:val="Heading2"/>
              <w:rPr>
                <w:b/>
              </w:rPr>
            </w:pPr>
            <w:r>
              <w:rPr>
                <w:b/>
              </w:rPr>
              <w:t>Figure 5</w:t>
            </w:r>
            <w:r w:rsidRPr="00B115D3">
              <w:rPr>
                <w:b/>
              </w:rPr>
              <w:t>:</w:t>
            </w:r>
          </w:p>
          <w:p w:rsidR="00B115D3" w:rsidRPr="00A549B7" w:rsidRDefault="00B115D3" w:rsidP="00A549B7">
            <w:pPr>
              <w:pStyle w:val="HTMLPreformatted"/>
              <w:shd w:val="clear" w:color="auto" w:fill="FFFFFF"/>
              <w:wordWrap w:val="0"/>
              <w:spacing w:line="225" w:lineRule="atLeast"/>
              <w:rPr>
                <w:rFonts w:asciiTheme="minorHAnsi" w:hAnsiTheme="minorHAnsi"/>
                <w:sz w:val="24"/>
                <w:szCs w:val="24"/>
              </w:rPr>
            </w:pPr>
          </w:p>
          <w:p w:rsidR="00191D4B" w:rsidRDefault="00191D4B" w:rsidP="00B21B12">
            <w:pPr>
              <w:pStyle w:val="HTMLPreformatted"/>
              <w:shd w:val="clear" w:color="auto" w:fill="FFFFFF"/>
              <w:wordWrap w:val="0"/>
              <w:spacing w:line="225" w:lineRule="atLeast"/>
              <w:rPr>
                <w:rFonts w:ascii="Lucida Console" w:hAnsi="Lucida Console"/>
                <w:color w:val="000000"/>
              </w:rPr>
            </w:pPr>
          </w:p>
          <w:p w:rsidR="00191D4B" w:rsidRDefault="00191D4B" w:rsidP="00B21B12">
            <w:pPr>
              <w:pStyle w:val="HTMLPreformatted"/>
              <w:shd w:val="clear" w:color="auto" w:fill="FFFFFF"/>
              <w:wordWrap w:val="0"/>
              <w:spacing w:line="225" w:lineRule="atLeast"/>
              <w:rPr>
                <w:rFonts w:ascii="Lucida Console" w:hAnsi="Lucida Console"/>
                <w:color w:val="000000"/>
              </w:rPr>
            </w:pPr>
          </w:p>
          <w:p w:rsidR="00191D4B" w:rsidRDefault="00191D4B" w:rsidP="00B21B12">
            <w:pPr>
              <w:pStyle w:val="HTMLPreformatted"/>
              <w:shd w:val="clear" w:color="auto" w:fill="FFFFFF"/>
              <w:wordWrap w:val="0"/>
              <w:spacing w:line="225" w:lineRule="atLeast"/>
              <w:rPr>
                <w:rFonts w:ascii="Lucida Console" w:hAnsi="Lucida Console"/>
                <w:color w:val="000000"/>
              </w:rPr>
            </w:pPr>
            <w:r w:rsidRPr="00191D4B">
              <w:rPr>
                <w:rFonts w:ascii="Lucida Console" w:hAnsi="Lucida Console"/>
                <w:noProof/>
                <w:color w:val="000000"/>
              </w:rPr>
              <w:drawing>
                <wp:inline distT="0" distB="0" distL="0" distR="0" wp14:anchorId="09609EF2" wp14:editId="55030C23">
                  <wp:extent cx="5849166" cy="424874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49166" cy="4248743"/>
                          </a:xfrm>
                          <a:prstGeom prst="rect">
                            <a:avLst/>
                          </a:prstGeom>
                        </pic:spPr>
                      </pic:pic>
                    </a:graphicData>
                  </a:graphic>
                </wp:inline>
              </w:drawing>
            </w:r>
          </w:p>
          <w:p w:rsidR="003A4535" w:rsidRDefault="003A4535" w:rsidP="00B21B12">
            <w:pPr>
              <w:pStyle w:val="HTMLPreformatted"/>
              <w:shd w:val="clear" w:color="auto" w:fill="FFFFFF"/>
              <w:wordWrap w:val="0"/>
              <w:spacing w:line="225" w:lineRule="atLeast"/>
              <w:rPr>
                <w:rFonts w:asciiTheme="minorHAnsi" w:hAnsiTheme="minorHAnsi"/>
                <w:color w:val="000000"/>
                <w:sz w:val="24"/>
              </w:rPr>
            </w:pPr>
          </w:p>
          <w:p w:rsidR="00A549B7" w:rsidRDefault="00A549B7" w:rsidP="00B21B12">
            <w:pPr>
              <w:pStyle w:val="HTMLPreformatted"/>
              <w:shd w:val="clear" w:color="auto" w:fill="FFFFFF"/>
              <w:wordWrap w:val="0"/>
              <w:spacing w:line="225" w:lineRule="atLeast"/>
              <w:rPr>
                <w:rFonts w:asciiTheme="minorHAnsi" w:hAnsiTheme="minorHAnsi"/>
                <w:color w:val="000000"/>
                <w:sz w:val="24"/>
              </w:rPr>
            </w:pPr>
          </w:p>
          <w:p w:rsidR="00A549B7" w:rsidRDefault="00A549B7" w:rsidP="00B21B12">
            <w:pPr>
              <w:pStyle w:val="HTMLPreformatted"/>
              <w:shd w:val="clear" w:color="auto" w:fill="FFFFFF"/>
              <w:wordWrap w:val="0"/>
              <w:spacing w:line="225" w:lineRule="atLeast"/>
              <w:rPr>
                <w:rFonts w:asciiTheme="minorHAnsi" w:hAnsiTheme="minorHAnsi"/>
                <w:color w:val="000000"/>
                <w:sz w:val="24"/>
              </w:rPr>
            </w:pPr>
          </w:p>
          <w:p w:rsidR="00B115D3" w:rsidRDefault="003A4535" w:rsidP="00B21B12">
            <w:pPr>
              <w:pStyle w:val="HTMLPreformatted"/>
              <w:shd w:val="clear" w:color="auto" w:fill="FFFFFF"/>
              <w:tabs>
                <w:tab w:val="left" w:pos="20505"/>
              </w:tabs>
              <w:wordWrap w:val="0"/>
              <w:spacing w:line="225" w:lineRule="atLeast"/>
              <w:rPr>
                <w:rFonts w:asciiTheme="minorHAnsi" w:hAnsiTheme="minorHAnsi"/>
                <w:color w:val="000000"/>
                <w:sz w:val="24"/>
              </w:rPr>
            </w:pPr>
            <w:r>
              <w:rPr>
                <w:rFonts w:asciiTheme="minorHAnsi" w:hAnsiTheme="minorHAnsi"/>
                <w:color w:val="000000"/>
                <w:sz w:val="24"/>
              </w:rPr>
              <w:t>Compared to all of the above three Metro areas, San Jose standard error value shows more</w:t>
            </w:r>
            <w:r w:rsidR="00B115D3">
              <w:rPr>
                <w:rFonts w:asciiTheme="minorHAnsi" w:hAnsiTheme="minorHAnsi"/>
                <w:color w:val="000000"/>
                <w:sz w:val="24"/>
              </w:rPr>
              <w:t xml:space="preserve"> negative</w:t>
            </w:r>
            <w:r>
              <w:rPr>
                <w:rFonts w:asciiTheme="minorHAnsi" w:hAnsiTheme="minorHAnsi"/>
                <w:color w:val="000000"/>
                <w:sz w:val="24"/>
              </w:rPr>
              <w:t xml:space="preserve"> impact on </w:t>
            </w:r>
          </w:p>
          <w:p w:rsidR="00B115D3" w:rsidRDefault="003A4535" w:rsidP="00B21B12">
            <w:pPr>
              <w:pStyle w:val="HTMLPreformatted"/>
              <w:shd w:val="clear" w:color="auto" w:fill="FFFFFF"/>
              <w:tabs>
                <w:tab w:val="left" w:pos="20505"/>
              </w:tabs>
              <w:wordWrap w:val="0"/>
              <w:spacing w:line="225" w:lineRule="atLeast"/>
              <w:rPr>
                <w:rFonts w:asciiTheme="minorHAnsi" w:hAnsiTheme="minorHAnsi"/>
                <w:color w:val="000000"/>
                <w:sz w:val="24"/>
              </w:rPr>
            </w:pPr>
            <w:proofErr w:type="gramStart"/>
            <w:r>
              <w:rPr>
                <w:rFonts w:asciiTheme="minorHAnsi" w:hAnsiTheme="minorHAnsi"/>
                <w:color w:val="000000"/>
                <w:sz w:val="24"/>
              </w:rPr>
              <w:t>the</w:t>
            </w:r>
            <w:proofErr w:type="gramEnd"/>
            <w:r>
              <w:rPr>
                <w:rFonts w:asciiTheme="minorHAnsi" w:hAnsiTheme="minorHAnsi"/>
                <w:color w:val="000000"/>
                <w:sz w:val="24"/>
              </w:rPr>
              <w:t xml:space="preserve"> STAR</w:t>
            </w:r>
            <w:r w:rsidR="00B115D3">
              <w:rPr>
                <w:rFonts w:asciiTheme="minorHAnsi" w:hAnsiTheme="minorHAnsi"/>
                <w:color w:val="000000"/>
                <w:sz w:val="24"/>
              </w:rPr>
              <w:t xml:space="preserve"> </w:t>
            </w:r>
            <w:r w:rsidR="00191D4B">
              <w:rPr>
                <w:rFonts w:asciiTheme="minorHAnsi" w:hAnsiTheme="minorHAnsi"/>
                <w:color w:val="000000"/>
                <w:sz w:val="24"/>
              </w:rPr>
              <w:t>rating</w:t>
            </w:r>
            <w:r w:rsidR="00B115D3">
              <w:rPr>
                <w:rFonts w:asciiTheme="minorHAnsi" w:hAnsiTheme="minorHAnsi"/>
                <w:color w:val="000000"/>
                <w:sz w:val="24"/>
              </w:rPr>
              <w:t xml:space="preserve"> estimates.</w:t>
            </w:r>
          </w:p>
          <w:p w:rsidR="00191D4B" w:rsidRDefault="00191D4B" w:rsidP="00B21B12">
            <w:pPr>
              <w:pStyle w:val="HTMLPreformatted"/>
              <w:shd w:val="clear" w:color="auto" w:fill="FFFFFF"/>
              <w:tabs>
                <w:tab w:val="left" w:pos="20505"/>
              </w:tabs>
              <w:wordWrap w:val="0"/>
              <w:spacing w:line="225" w:lineRule="atLeast"/>
              <w:rPr>
                <w:rFonts w:asciiTheme="minorHAnsi" w:hAnsiTheme="minorHAnsi"/>
                <w:color w:val="000000"/>
                <w:sz w:val="24"/>
              </w:rPr>
            </w:pPr>
            <w:r>
              <w:rPr>
                <w:rFonts w:asciiTheme="minorHAnsi" w:hAnsiTheme="minorHAnsi"/>
                <w:color w:val="000000"/>
                <w:sz w:val="24"/>
              </w:rPr>
              <w:t xml:space="preserve"> According to</w:t>
            </w:r>
            <w:r w:rsidR="00486982">
              <w:rPr>
                <w:rFonts w:asciiTheme="minorHAnsi" w:hAnsiTheme="minorHAnsi"/>
                <w:color w:val="000000"/>
                <w:sz w:val="24"/>
              </w:rPr>
              <w:t xml:space="preserve"> the standard error values,  San Jose</w:t>
            </w:r>
            <w:r>
              <w:rPr>
                <w:rFonts w:asciiTheme="minorHAnsi" w:hAnsiTheme="minorHAnsi"/>
                <w:color w:val="000000"/>
                <w:sz w:val="24"/>
              </w:rPr>
              <w:t xml:space="preserve"> shows </w:t>
            </w:r>
            <w:r w:rsidR="003A4535">
              <w:rPr>
                <w:rFonts w:asciiTheme="minorHAnsi" w:hAnsiTheme="minorHAnsi"/>
                <w:color w:val="000000"/>
                <w:sz w:val="24"/>
              </w:rPr>
              <w:t xml:space="preserve">poor </w:t>
            </w:r>
            <w:proofErr w:type="spellStart"/>
            <w:r w:rsidR="00486982">
              <w:rPr>
                <w:rFonts w:asciiTheme="minorHAnsi" w:hAnsiTheme="minorHAnsi"/>
                <w:color w:val="000000"/>
                <w:sz w:val="24"/>
              </w:rPr>
              <w:t>Z</w:t>
            </w:r>
            <w:r w:rsidR="003A4535">
              <w:rPr>
                <w:rFonts w:asciiTheme="minorHAnsi" w:hAnsiTheme="minorHAnsi"/>
                <w:color w:val="000000"/>
                <w:sz w:val="24"/>
              </w:rPr>
              <w:t>estimates</w:t>
            </w:r>
            <w:proofErr w:type="spellEnd"/>
            <w:r w:rsidR="00B115D3">
              <w:rPr>
                <w:rFonts w:asciiTheme="minorHAnsi" w:hAnsiTheme="minorHAnsi"/>
                <w:color w:val="000000"/>
                <w:sz w:val="24"/>
              </w:rPr>
              <w:t xml:space="preserve">(1 star) </w:t>
            </w:r>
            <w:r>
              <w:rPr>
                <w:rFonts w:asciiTheme="minorHAnsi" w:hAnsiTheme="minorHAnsi"/>
                <w:color w:val="000000"/>
                <w:sz w:val="24"/>
              </w:rPr>
              <w:t xml:space="preserve"> vs Actual sold price,</w:t>
            </w:r>
            <w:r w:rsidR="003A4535">
              <w:rPr>
                <w:rFonts w:asciiTheme="minorHAnsi" w:hAnsiTheme="minorHAnsi"/>
                <w:color w:val="000000"/>
                <w:sz w:val="24"/>
              </w:rPr>
              <w:t xml:space="preserve"> </w:t>
            </w:r>
          </w:p>
          <w:p w:rsidR="0071055D" w:rsidRDefault="003A4535" w:rsidP="00B21B12">
            <w:pPr>
              <w:pStyle w:val="HTMLPreformatted"/>
              <w:shd w:val="clear" w:color="auto" w:fill="FFFFFF"/>
              <w:tabs>
                <w:tab w:val="left" w:pos="20505"/>
              </w:tabs>
              <w:wordWrap w:val="0"/>
              <w:spacing w:line="225" w:lineRule="atLeast"/>
              <w:rPr>
                <w:rFonts w:asciiTheme="minorHAnsi" w:hAnsiTheme="minorHAnsi"/>
                <w:color w:val="000000"/>
                <w:sz w:val="24"/>
              </w:rPr>
            </w:pPr>
            <w:r>
              <w:rPr>
                <w:rFonts w:asciiTheme="minorHAnsi" w:hAnsiTheme="minorHAnsi"/>
                <w:color w:val="000000"/>
                <w:sz w:val="24"/>
              </w:rPr>
              <w:t>S</w:t>
            </w:r>
            <w:r w:rsidR="00486982">
              <w:rPr>
                <w:rFonts w:asciiTheme="minorHAnsi" w:hAnsiTheme="minorHAnsi"/>
                <w:color w:val="000000"/>
                <w:sz w:val="24"/>
              </w:rPr>
              <w:t>an Francisco</w:t>
            </w:r>
            <w:r>
              <w:rPr>
                <w:rFonts w:asciiTheme="minorHAnsi" w:hAnsiTheme="minorHAnsi"/>
                <w:color w:val="000000"/>
                <w:sz w:val="24"/>
              </w:rPr>
              <w:t xml:space="preserve"> shows fair </w:t>
            </w:r>
            <w:proofErr w:type="gramStart"/>
            <w:r>
              <w:rPr>
                <w:rFonts w:asciiTheme="minorHAnsi" w:hAnsiTheme="minorHAnsi"/>
                <w:color w:val="000000"/>
                <w:sz w:val="24"/>
              </w:rPr>
              <w:t>estimates</w:t>
            </w:r>
            <w:r w:rsidR="00B115D3">
              <w:rPr>
                <w:rFonts w:asciiTheme="minorHAnsi" w:hAnsiTheme="minorHAnsi"/>
                <w:color w:val="000000"/>
                <w:sz w:val="24"/>
              </w:rPr>
              <w:t>(</w:t>
            </w:r>
            <w:proofErr w:type="gramEnd"/>
            <w:r w:rsidR="00B115D3">
              <w:rPr>
                <w:rFonts w:asciiTheme="minorHAnsi" w:hAnsiTheme="minorHAnsi"/>
                <w:color w:val="000000"/>
                <w:sz w:val="24"/>
              </w:rPr>
              <w:t>2 star)</w:t>
            </w:r>
            <w:r>
              <w:rPr>
                <w:rFonts w:asciiTheme="minorHAnsi" w:hAnsiTheme="minorHAnsi"/>
                <w:color w:val="000000"/>
                <w:sz w:val="24"/>
              </w:rPr>
              <w:t xml:space="preserve"> </w:t>
            </w:r>
            <w:r w:rsidR="0071055D">
              <w:rPr>
                <w:rFonts w:asciiTheme="minorHAnsi" w:hAnsiTheme="minorHAnsi"/>
                <w:color w:val="000000"/>
                <w:sz w:val="24"/>
              </w:rPr>
              <w:t xml:space="preserve">compared to other two </w:t>
            </w:r>
            <w:r w:rsidR="00486982">
              <w:rPr>
                <w:rFonts w:asciiTheme="minorHAnsi" w:hAnsiTheme="minorHAnsi"/>
                <w:color w:val="000000"/>
                <w:sz w:val="24"/>
              </w:rPr>
              <w:t>and Los Angeles</w:t>
            </w:r>
            <w:r>
              <w:rPr>
                <w:rFonts w:asciiTheme="minorHAnsi" w:hAnsiTheme="minorHAnsi"/>
                <w:color w:val="000000"/>
                <w:sz w:val="24"/>
              </w:rPr>
              <w:t xml:space="preserve"> shows good </w:t>
            </w:r>
            <w:r w:rsidR="00191D4B">
              <w:rPr>
                <w:rFonts w:asciiTheme="minorHAnsi" w:hAnsiTheme="minorHAnsi"/>
                <w:color w:val="000000"/>
                <w:sz w:val="24"/>
              </w:rPr>
              <w:t>estimate</w:t>
            </w:r>
            <w:r w:rsidR="00B115D3">
              <w:rPr>
                <w:rFonts w:asciiTheme="minorHAnsi" w:hAnsiTheme="minorHAnsi"/>
                <w:color w:val="000000"/>
                <w:sz w:val="24"/>
              </w:rPr>
              <w:t>(4 star)</w:t>
            </w:r>
            <w:r w:rsidR="00191D4B">
              <w:rPr>
                <w:rFonts w:asciiTheme="minorHAnsi" w:hAnsiTheme="minorHAnsi"/>
                <w:color w:val="000000"/>
                <w:sz w:val="24"/>
              </w:rPr>
              <w:t xml:space="preserve">. </w:t>
            </w:r>
          </w:p>
          <w:p w:rsidR="00B115D3" w:rsidRDefault="0071055D" w:rsidP="00B21B12">
            <w:pPr>
              <w:pStyle w:val="HTMLPreformatted"/>
              <w:shd w:val="clear" w:color="auto" w:fill="FFFFFF"/>
              <w:tabs>
                <w:tab w:val="left" w:pos="20505"/>
              </w:tabs>
              <w:wordWrap w:val="0"/>
              <w:spacing w:line="225" w:lineRule="atLeast"/>
              <w:rPr>
                <w:rFonts w:asciiTheme="minorHAnsi" w:hAnsiTheme="minorHAnsi"/>
                <w:color w:val="000000"/>
                <w:sz w:val="24"/>
              </w:rPr>
            </w:pPr>
            <w:r>
              <w:rPr>
                <w:rFonts w:asciiTheme="minorHAnsi" w:hAnsiTheme="minorHAnsi"/>
                <w:color w:val="000000"/>
                <w:sz w:val="24"/>
              </w:rPr>
              <w:t xml:space="preserve">Further research on analyzing these </w:t>
            </w:r>
            <w:r w:rsidR="00191D4B" w:rsidRPr="00191D4B">
              <w:rPr>
                <w:rFonts w:asciiTheme="minorHAnsi" w:hAnsiTheme="minorHAnsi"/>
                <w:b/>
                <w:color w:val="000000"/>
                <w:sz w:val="24"/>
              </w:rPr>
              <w:t>yellow highlighted data on the plot</w:t>
            </w:r>
            <w:r w:rsidR="00191D4B">
              <w:rPr>
                <w:rFonts w:asciiTheme="minorHAnsi" w:hAnsiTheme="minorHAnsi"/>
                <w:color w:val="000000"/>
                <w:sz w:val="24"/>
              </w:rPr>
              <w:t xml:space="preserve"> might give more effective way of </w:t>
            </w:r>
          </w:p>
          <w:p w:rsidR="0071055D"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r>
              <w:rPr>
                <w:rFonts w:asciiTheme="minorHAnsi" w:hAnsiTheme="minorHAnsi"/>
                <w:color w:val="000000"/>
                <w:sz w:val="24"/>
              </w:rPr>
              <w:lastRenderedPageBreak/>
              <w:t xml:space="preserve">Finding </w:t>
            </w:r>
            <w:r w:rsidR="00191D4B">
              <w:rPr>
                <w:rFonts w:asciiTheme="minorHAnsi" w:hAnsiTheme="minorHAnsi"/>
                <w:color w:val="000000"/>
                <w:sz w:val="24"/>
              </w:rPr>
              <w:t>re</w:t>
            </w:r>
            <w:r w:rsidR="00486982">
              <w:rPr>
                <w:rFonts w:asciiTheme="minorHAnsi" w:hAnsiTheme="minorHAnsi"/>
                <w:color w:val="000000"/>
                <w:sz w:val="24"/>
              </w:rPr>
              <w:t xml:space="preserve">asons affecting the results of </w:t>
            </w:r>
            <w:proofErr w:type="spellStart"/>
            <w:r w:rsidR="00486982">
              <w:rPr>
                <w:rFonts w:asciiTheme="minorHAnsi" w:hAnsiTheme="minorHAnsi"/>
                <w:color w:val="000000"/>
                <w:sz w:val="24"/>
              </w:rPr>
              <w:t>Z</w:t>
            </w:r>
            <w:r w:rsidR="00191D4B">
              <w:rPr>
                <w:rFonts w:asciiTheme="minorHAnsi" w:hAnsiTheme="minorHAnsi"/>
                <w:color w:val="000000"/>
                <w:sz w:val="24"/>
              </w:rPr>
              <w:t>estimates</w:t>
            </w:r>
            <w:proofErr w:type="spellEnd"/>
            <w:r w:rsidR="00191D4B">
              <w:rPr>
                <w:rFonts w:asciiTheme="minorHAnsi" w:hAnsiTheme="minorHAnsi"/>
                <w:color w:val="000000"/>
                <w:sz w:val="24"/>
              </w:rPr>
              <w:t xml:space="preserve"> on this report.</w:t>
            </w:r>
          </w:p>
          <w:p w:rsidR="00191D4B" w:rsidRDefault="00191D4B"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5123A6" w:rsidRDefault="005123A6"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5123A6" w:rsidRDefault="004E2C1B" w:rsidP="00B21B12">
            <w:pPr>
              <w:pStyle w:val="HTMLPreformatted"/>
              <w:shd w:val="clear" w:color="auto" w:fill="FFFFFF"/>
              <w:tabs>
                <w:tab w:val="left" w:pos="20505"/>
              </w:tabs>
              <w:wordWrap w:val="0"/>
              <w:spacing w:line="225" w:lineRule="atLeast"/>
              <w:rPr>
                <w:rFonts w:asciiTheme="minorHAnsi" w:hAnsiTheme="minorHAnsi"/>
                <w:color w:val="000000"/>
                <w:sz w:val="24"/>
              </w:rPr>
            </w:pPr>
            <w:r>
              <w:rPr>
                <w:rFonts w:ascii="Verdana" w:hAnsi="Verdana"/>
                <w:color w:val="444444"/>
                <w:sz w:val="18"/>
                <w:szCs w:val="18"/>
              </w:rPr>
              <w:t xml:space="preserve"> </w:t>
            </w:r>
          </w:p>
          <w:p w:rsidR="0071055D" w:rsidRPr="00B115D3" w:rsidRDefault="00B115D3" w:rsidP="00B115D3">
            <w:pPr>
              <w:pStyle w:val="Heading2"/>
              <w:rPr>
                <w:b/>
              </w:rPr>
            </w:pPr>
            <w:r>
              <w:rPr>
                <w:b/>
              </w:rPr>
              <w:t>Figure 6</w:t>
            </w:r>
            <w:r w:rsidRPr="00B115D3">
              <w:rPr>
                <w:b/>
              </w:rPr>
              <w:t>:</w:t>
            </w:r>
          </w:p>
          <w:p w:rsidR="00191D4B" w:rsidRDefault="00191D4B"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CC43EE" w:rsidRDefault="00CC43EE" w:rsidP="00B21B12">
            <w:pPr>
              <w:pStyle w:val="HTMLPreformatted"/>
              <w:shd w:val="clear" w:color="auto" w:fill="FFFFFF"/>
              <w:tabs>
                <w:tab w:val="left" w:pos="20505"/>
              </w:tabs>
              <w:wordWrap w:val="0"/>
              <w:spacing w:line="225" w:lineRule="atLeast"/>
              <w:rPr>
                <w:rFonts w:asciiTheme="minorHAnsi" w:hAnsiTheme="minorHAnsi"/>
                <w:color w:val="000000"/>
                <w:sz w:val="24"/>
              </w:rPr>
            </w:pPr>
            <w:r>
              <w:rPr>
                <w:noProof/>
              </w:rPr>
              <w:drawing>
                <wp:inline distT="0" distB="0" distL="0" distR="0" wp14:anchorId="134B4970" wp14:editId="22DBFEAE">
                  <wp:extent cx="5866667" cy="4390476"/>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66667" cy="4390476"/>
                          </a:xfrm>
                          <a:prstGeom prst="rect">
                            <a:avLst/>
                          </a:prstGeom>
                        </pic:spPr>
                      </pic:pic>
                    </a:graphicData>
                  </a:graphic>
                </wp:inline>
              </w:drawing>
            </w:r>
          </w:p>
          <w:p w:rsidR="00CC43EE" w:rsidRDefault="00CC43EE"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Pr="00B115D3" w:rsidRDefault="00B115D3" w:rsidP="00B115D3">
            <w:pPr>
              <w:pStyle w:val="Heading2"/>
              <w:rPr>
                <w:b/>
              </w:rPr>
            </w:pPr>
            <w:r>
              <w:rPr>
                <w:b/>
              </w:rPr>
              <w:lastRenderedPageBreak/>
              <w:t>Figure 7</w:t>
            </w:r>
            <w:r w:rsidRPr="00B115D3">
              <w:rPr>
                <w:b/>
              </w:rPr>
              <w:t>:</w:t>
            </w: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CC43EE" w:rsidRDefault="00CC43EE" w:rsidP="00B21B12">
            <w:pPr>
              <w:pStyle w:val="HTMLPreformatted"/>
              <w:shd w:val="clear" w:color="auto" w:fill="FFFFFF"/>
              <w:tabs>
                <w:tab w:val="left" w:pos="20505"/>
              </w:tabs>
              <w:wordWrap w:val="0"/>
              <w:spacing w:line="225" w:lineRule="atLeast"/>
              <w:rPr>
                <w:rFonts w:asciiTheme="minorHAnsi" w:hAnsiTheme="minorHAnsi"/>
                <w:color w:val="000000"/>
                <w:sz w:val="24"/>
              </w:rPr>
            </w:pPr>
            <w:r>
              <w:rPr>
                <w:noProof/>
              </w:rPr>
              <w:drawing>
                <wp:inline distT="0" distB="0" distL="0" distR="0" wp14:anchorId="3D45FFF1" wp14:editId="0DA9E18C">
                  <wp:extent cx="5866667" cy="4390476"/>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66667" cy="4390476"/>
                          </a:xfrm>
                          <a:prstGeom prst="rect">
                            <a:avLst/>
                          </a:prstGeom>
                        </pic:spPr>
                      </pic:pic>
                    </a:graphicData>
                  </a:graphic>
                </wp:inline>
              </w:drawing>
            </w:r>
          </w:p>
          <w:p w:rsidR="00CC43EE" w:rsidRDefault="00CC43EE"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B115D3" w:rsidRPr="00B115D3" w:rsidRDefault="00B115D3" w:rsidP="00B115D3">
            <w:pPr>
              <w:pStyle w:val="Heading2"/>
              <w:rPr>
                <w:b/>
              </w:rPr>
            </w:pPr>
            <w:r>
              <w:rPr>
                <w:b/>
              </w:rPr>
              <w:lastRenderedPageBreak/>
              <w:t>Figure 8</w:t>
            </w:r>
            <w:r w:rsidRPr="00B115D3">
              <w:rPr>
                <w:b/>
              </w:rPr>
              <w:t>:</w:t>
            </w:r>
          </w:p>
          <w:p w:rsidR="00B115D3" w:rsidRDefault="00B115D3"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CC43EE" w:rsidRDefault="00CC43EE" w:rsidP="00B21B12">
            <w:pPr>
              <w:pStyle w:val="HTMLPreformatted"/>
              <w:shd w:val="clear" w:color="auto" w:fill="FFFFFF"/>
              <w:tabs>
                <w:tab w:val="left" w:pos="20505"/>
              </w:tabs>
              <w:wordWrap w:val="0"/>
              <w:spacing w:line="225" w:lineRule="atLeast"/>
              <w:rPr>
                <w:rFonts w:asciiTheme="minorHAnsi" w:hAnsiTheme="minorHAnsi"/>
                <w:color w:val="000000"/>
                <w:sz w:val="24"/>
              </w:rPr>
            </w:pPr>
            <w:r>
              <w:rPr>
                <w:noProof/>
              </w:rPr>
              <w:drawing>
                <wp:inline distT="0" distB="0" distL="0" distR="0" wp14:anchorId="2EEAD625" wp14:editId="2058BD71">
                  <wp:extent cx="5866667" cy="4390476"/>
                  <wp:effectExtent l="0" t="0" r="127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66667" cy="4390476"/>
                          </a:xfrm>
                          <a:prstGeom prst="rect">
                            <a:avLst/>
                          </a:prstGeom>
                        </pic:spPr>
                      </pic:pic>
                    </a:graphicData>
                  </a:graphic>
                </wp:inline>
              </w:drawing>
            </w:r>
          </w:p>
          <w:p w:rsidR="006B6E59" w:rsidRDefault="006B6E59"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9B2116" w:rsidRDefault="009B2116"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9B2116" w:rsidRDefault="009B2116"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9B2116" w:rsidRDefault="009B2116" w:rsidP="009B2116">
            <w:pPr>
              <w:pStyle w:val="HTMLPreformatted"/>
              <w:shd w:val="clear" w:color="auto" w:fill="FFFFFF"/>
              <w:tabs>
                <w:tab w:val="left" w:pos="20505"/>
              </w:tabs>
              <w:wordWrap w:val="0"/>
              <w:spacing w:line="225" w:lineRule="atLeast"/>
              <w:rPr>
                <w:rFonts w:ascii="Verdana" w:hAnsi="Verdana"/>
                <w:color w:val="444444"/>
                <w:sz w:val="18"/>
                <w:szCs w:val="18"/>
              </w:rPr>
            </w:pPr>
            <w:r>
              <w:rPr>
                <w:rFonts w:ascii="Verdana" w:hAnsi="Verdana"/>
                <w:color w:val="444444"/>
                <w:sz w:val="18"/>
                <w:szCs w:val="18"/>
              </w:rPr>
              <w:t>The boxplot shows that there aren't many outliers and there are few extreme ones that would cause an alteration in the</w:t>
            </w:r>
          </w:p>
          <w:p w:rsidR="009B2116" w:rsidRDefault="009B2116" w:rsidP="009B2116">
            <w:pPr>
              <w:pStyle w:val="HTMLPreformatted"/>
              <w:shd w:val="clear" w:color="auto" w:fill="FFFFFF"/>
              <w:tabs>
                <w:tab w:val="left" w:pos="20505"/>
              </w:tabs>
              <w:wordWrap w:val="0"/>
              <w:spacing w:line="225" w:lineRule="atLeast"/>
              <w:rPr>
                <w:rFonts w:ascii="Verdana" w:hAnsi="Verdana"/>
                <w:color w:val="444444"/>
                <w:sz w:val="18"/>
                <w:szCs w:val="18"/>
              </w:rPr>
            </w:pPr>
            <w:r>
              <w:rPr>
                <w:rFonts w:ascii="Verdana" w:hAnsi="Verdana"/>
                <w:color w:val="444444"/>
                <w:sz w:val="18"/>
                <w:szCs w:val="18"/>
              </w:rPr>
              <w:t>D</w:t>
            </w:r>
            <w:r>
              <w:rPr>
                <w:rFonts w:ascii="Verdana" w:hAnsi="Verdana"/>
                <w:color w:val="444444"/>
                <w:sz w:val="18"/>
                <w:szCs w:val="18"/>
              </w:rPr>
              <w:t>ata</w:t>
            </w:r>
            <w:r>
              <w:rPr>
                <w:rFonts w:ascii="Verdana" w:hAnsi="Verdana"/>
                <w:color w:val="444444"/>
                <w:sz w:val="18"/>
                <w:szCs w:val="18"/>
              </w:rPr>
              <w:t>. Those are explained below table.</w:t>
            </w:r>
          </w:p>
          <w:p w:rsidR="00B115D3" w:rsidRDefault="00B115D3" w:rsidP="009B2116">
            <w:pPr>
              <w:pStyle w:val="HTMLPreformatted"/>
              <w:shd w:val="clear" w:color="auto" w:fill="FFFFFF"/>
              <w:tabs>
                <w:tab w:val="left" w:pos="20505"/>
              </w:tabs>
              <w:wordWrap w:val="0"/>
              <w:spacing w:line="225" w:lineRule="atLeast"/>
              <w:rPr>
                <w:rFonts w:asciiTheme="minorHAnsi" w:hAnsiTheme="minorHAnsi"/>
                <w:color w:val="000000"/>
                <w:sz w:val="24"/>
              </w:rPr>
            </w:pPr>
          </w:p>
          <w:p w:rsidR="009B2116" w:rsidRDefault="009B2116" w:rsidP="00B21B12">
            <w:pPr>
              <w:pStyle w:val="HTMLPreformatted"/>
              <w:shd w:val="clear" w:color="auto" w:fill="FFFFFF"/>
              <w:tabs>
                <w:tab w:val="left" w:pos="20505"/>
              </w:tabs>
              <w:wordWrap w:val="0"/>
              <w:spacing w:line="225" w:lineRule="atLeast"/>
              <w:rPr>
                <w:rFonts w:asciiTheme="minorHAnsi" w:hAnsiTheme="minorHAnsi"/>
                <w:color w:val="000000"/>
                <w:sz w:val="24"/>
              </w:rPr>
            </w:pPr>
          </w:p>
          <w:tbl>
            <w:tblPr>
              <w:tblStyle w:val="TableGrid"/>
              <w:tblW w:w="10626" w:type="dxa"/>
              <w:tblLayout w:type="fixed"/>
              <w:tblLook w:val="04A0" w:firstRow="1" w:lastRow="0" w:firstColumn="1" w:lastColumn="0" w:noHBand="0" w:noVBand="1"/>
            </w:tblPr>
            <w:tblGrid>
              <w:gridCol w:w="1032"/>
              <w:gridCol w:w="1383"/>
              <w:gridCol w:w="951"/>
              <w:gridCol w:w="1556"/>
              <w:gridCol w:w="1383"/>
              <w:gridCol w:w="1210"/>
              <w:gridCol w:w="1296"/>
              <w:gridCol w:w="1804"/>
              <w:gridCol w:w="11"/>
            </w:tblGrid>
            <w:tr w:rsidR="005B363B" w:rsidTr="005B363B">
              <w:trPr>
                <w:gridAfter w:val="1"/>
                <w:wAfter w:w="11" w:type="dxa"/>
                <w:trHeight w:val="1106"/>
              </w:trPr>
              <w:tc>
                <w:tcPr>
                  <w:tcW w:w="1032" w:type="dxa"/>
                </w:tcPr>
                <w:p w:rsidR="005B363B" w:rsidRDefault="005B363B" w:rsidP="00B21B12">
                  <w:pPr>
                    <w:pStyle w:val="HTMLPreformatted"/>
                    <w:framePr w:hSpace="45" w:wrap="around" w:vAnchor="text" w:hAnchor="text" w:x="-990"/>
                    <w:tabs>
                      <w:tab w:val="left" w:pos="20505"/>
                    </w:tabs>
                    <w:wordWrap w:val="0"/>
                    <w:spacing w:line="225" w:lineRule="atLeast"/>
                    <w:rPr>
                      <w:rFonts w:asciiTheme="minorHAnsi" w:hAnsiTheme="minorHAnsi"/>
                      <w:color w:val="000000"/>
                      <w:sz w:val="24"/>
                    </w:rPr>
                  </w:pPr>
                  <w:r>
                    <w:rPr>
                      <w:rFonts w:asciiTheme="minorHAnsi" w:hAnsiTheme="minorHAnsi"/>
                      <w:color w:val="000000"/>
                      <w:sz w:val="24"/>
                    </w:rPr>
                    <w:t>Region Name</w:t>
                  </w:r>
                </w:p>
              </w:tc>
              <w:tc>
                <w:tcPr>
                  <w:tcW w:w="1383" w:type="dxa"/>
                </w:tcPr>
                <w:p w:rsidR="005B363B" w:rsidRDefault="005B363B" w:rsidP="00B21B12">
                  <w:pPr>
                    <w:pStyle w:val="HTMLPreformatted"/>
                    <w:framePr w:hSpace="45" w:wrap="around" w:vAnchor="text" w:hAnchor="text" w:x="-990"/>
                    <w:tabs>
                      <w:tab w:val="left" w:pos="20505"/>
                    </w:tabs>
                    <w:wordWrap w:val="0"/>
                    <w:spacing w:line="225" w:lineRule="atLeast"/>
                    <w:rPr>
                      <w:rFonts w:asciiTheme="minorHAnsi" w:hAnsiTheme="minorHAnsi"/>
                      <w:color w:val="000000"/>
                      <w:sz w:val="24"/>
                    </w:rPr>
                  </w:pPr>
                  <w:r>
                    <w:rPr>
                      <w:rFonts w:asciiTheme="minorHAnsi" w:hAnsiTheme="minorHAnsi"/>
                      <w:color w:val="000000"/>
                      <w:sz w:val="24"/>
                    </w:rPr>
                    <w:t>City</w:t>
                  </w:r>
                </w:p>
              </w:tc>
              <w:tc>
                <w:tcPr>
                  <w:tcW w:w="951" w:type="dxa"/>
                </w:tcPr>
                <w:p w:rsidR="005B363B" w:rsidRDefault="005B363B" w:rsidP="00B21B12">
                  <w:pPr>
                    <w:pStyle w:val="HTMLPreformatted"/>
                    <w:framePr w:hSpace="45" w:wrap="around" w:vAnchor="text" w:hAnchor="text" w:x="-990"/>
                    <w:tabs>
                      <w:tab w:val="left" w:pos="20505"/>
                    </w:tabs>
                    <w:wordWrap w:val="0"/>
                    <w:spacing w:line="225" w:lineRule="atLeast"/>
                    <w:rPr>
                      <w:rFonts w:asciiTheme="minorHAnsi" w:hAnsiTheme="minorHAnsi"/>
                      <w:color w:val="000000"/>
                      <w:sz w:val="24"/>
                    </w:rPr>
                  </w:pPr>
                  <w:r>
                    <w:rPr>
                      <w:rFonts w:asciiTheme="minorHAnsi" w:hAnsiTheme="minorHAnsi"/>
                      <w:color w:val="000000"/>
                      <w:sz w:val="24"/>
                    </w:rPr>
                    <w:t>State</w:t>
                  </w:r>
                </w:p>
              </w:tc>
              <w:tc>
                <w:tcPr>
                  <w:tcW w:w="1556" w:type="dxa"/>
                </w:tcPr>
                <w:p w:rsidR="005B363B" w:rsidRDefault="005B363B" w:rsidP="00B21B12">
                  <w:pPr>
                    <w:pStyle w:val="HTMLPreformatted"/>
                    <w:framePr w:hSpace="45" w:wrap="around" w:vAnchor="text" w:hAnchor="text" w:x="-990"/>
                    <w:tabs>
                      <w:tab w:val="left" w:pos="20505"/>
                    </w:tabs>
                    <w:wordWrap w:val="0"/>
                    <w:spacing w:line="225" w:lineRule="atLeast"/>
                    <w:rPr>
                      <w:rFonts w:asciiTheme="minorHAnsi" w:hAnsiTheme="minorHAnsi"/>
                      <w:color w:val="000000"/>
                      <w:sz w:val="24"/>
                    </w:rPr>
                  </w:pPr>
                  <w:r>
                    <w:rPr>
                      <w:rFonts w:asciiTheme="minorHAnsi" w:hAnsiTheme="minorHAnsi"/>
                      <w:color w:val="000000"/>
                      <w:sz w:val="24"/>
                    </w:rPr>
                    <w:t>Metro</w:t>
                  </w:r>
                </w:p>
              </w:tc>
              <w:tc>
                <w:tcPr>
                  <w:tcW w:w="1383" w:type="dxa"/>
                </w:tcPr>
                <w:p w:rsidR="005B363B" w:rsidRDefault="005B363B" w:rsidP="00B21B12">
                  <w:pPr>
                    <w:pStyle w:val="HTMLPreformatted"/>
                    <w:framePr w:hSpace="45" w:wrap="around" w:vAnchor="text" w:hAnchor="text" w:x="-990"/>
                    <w:tabs>
                      <w:tab w:val="left" w:pos="20505"/>
                    </w:tabs>
                    <w:wordWrap w:val="0"/>
                    <w:spacing w:line="225" w:lineRule="atLeast"/>
                    <w:rPr>
                      <w:rFonts w:asciiTheme="minorHAnsi" w:hAnsiTheme="minorHAnsi"/>
                      <w:color w:val="000000"/>
                      <w:sz w:val="24"/>
                    </w:rPr>
                  </w:pPr>
                  <w:r>
                    <w:rPr>
                      <w:rFonts w:asciiTheme="minorHAnsi" w:hAnsiTheme="minorHAnsi"/>
                      <w:color w:val="000000"/>
                      <w:sz w:val="24"/>
                    </w:rPr>
                    <w:t>County</w:t>
                  </w:r>
                </w:p>
              </w:tc>
              <w:tc>
                <w:tcPr>
                  <w:tcW w:w="1210" w:type="dxa"/>
                </w:tcPr>
                <w:p w:rsidR="005B363B" w:rsidRDefault="005B363B" w:rsidP="00B21B12">
                  <w:pPr>
                    <w:pStyle w:val="HTMLPreformatted"/>
                    <w:framePr w:hSpace="45" w:wrap="around" w:vAnchor="text" w:hAnchor="text" w:x="-990"/>
                    <w:tabs>
                      <w:tab w:val="left" w:pos="20505"/>
                    </w:tabs>
                    <w:wordWrap w:val="0"/>
                    <w:spacing w:line="225" w:lineRule="atLeast"/>
                    <w:rPr>
                      <w:rFonts w:asciiTheme="minorHAnsi" w:hAnsiTheme="minorHAnsi"/>
                      <w:color w:val="000000"/>
                      <w:sz w:val="24"/>
                    </w:rPr>
                  </w:pPr>
                  <w:proofErr w:type="spellStart"/>
                  <w:r>
                    <w:rPr>
                      <w:rFonts w:asciiTheme="minorHAnsi" w:hAnsiTheme="minorHAnsi"/>
                      <w:color w:val="000000"/>
                      <w:sz w:val="24"/>
                    </w:rPr>
                    <w:t>Zestimate</w:t>
                  </w:r>
                  <w:proofErr w:type="spellEnd"/>
                </w:p>
              </w:tc>
              <w:tc>
                <w:tcPr>
                  <w:tcW w:w="1296" w:type="dxa"/>
                </w:tcPr>
                <w:p w:rsidR="005B363B" w:rsidRDefault="005B363B" w:rsidP="00B21B12">
                  <w:pPr>
                    <w:pStyle w:val="HTMLPreformatted"/>
                    <w:framePr w:hSpace="45" w:wrap="around" w:vAnchor="text" w:hAnchor="text" w:x="-990"/>
                    <w:tabs>
                      <w:tab w:val="left" w:pos="20505"/>
                    </w:tabs>
                    <w:wordWrap w:val="0"/>
                    <w:spacing w:line="225" w:lineRule="atLeast"/>
                    <w:rPr>
                      <w:rFonts w:asciiTheme="minorHAnsi" w:hAnsiTheme="minorHAnsi"/>
                      <w:color w:val="000000"/>
                      <w:sz w:val="24"/>
                    </w:rPr>
                  </w:pPr>
                  <w:r>
                    <w:rPr>
                      <w:rFonts w:asciiTheme="minorHAnsi" w:hAnsiTheme="minorHAnsi"/>
                      <w:color w:val="000000"/>
                      <w:sz w:val="24"/>
                    </w:rPr>
                    <w:t>Actual Price</w:t>
                  </w:r>
                </w:p>
              </w:tc>
              <w:tc>
                <w:tcPr>
                  <w:tcW w:w="1804" w:type="dxa"/>
                </w:tcPr>
                <w:p w:rsidR="005B363B" w:rsidRDefault="005B363B" w:rsidP="005B363B">
                  <w:pPr>
                    <w:pStyle w:val="HTMLPreformatted"/>
                    <w:framePr w:hSpace="45" w:wrap="around" w:vAnchor="text" w:hAnchor="text" w:x="-990"/>
                    <w:tabs>
                      <w:tab w:val="left" w:pos="702"/>
                      <w:tab w:val="left" w:pos="20505"/>
                    </w:tabs>
                    <w:wordWrap w:val="0"/>
                    <w:spacing w:line="225" w:lineRule="atLeast"/>
                    <w:ind w:right="72"/>
                    <w:rPr>
                      <w:rFonts w:asciiTheme="minorHAnsi" w:hAnsiTheme="minorHAnsi"/>
                      <w:color w:val="000000"/>
                      <w:sz w:val="24"/>
                    </w:rPr>
                  </w:pPr>
                  <w:r>
                    <w:rPr>
                      <w:rFonts w:asciiTheme="minorHAnsi" w:hAnsiTheme="minorHAnsi"/>
                      <w:color w:val="000000"/>
                      <w:sz w:val="24"/>
                    </w:rPr>
                    <w:t>Residuals</w:t>
                  </w:r>
                </w:p>
              </w:tc>
            </w:tr>
            <w:tr w:rsidR="005B363B" w:rsidTr="005B363B">
              <w:trPr>
                <w:trHeight w:val="184"/>
              </w:trPr>
              <w:tc>
                <w:tcPr>
                  <w:tcW w:w="1032" w:type="dxa"/>
                </w:tcPr>
                <w:p w:rsidR="005B363B" w:rsidRDefault="005B363B" w:rsidP="00B21B12">
                  <w:pPr>
                    <w:pStyle w:val="HTMLPreformatted"/>
                    <w:framePr w:hSpace="45" w:wrap="around" w:vAnchor="text" w:hAnchor="text" w:x="-990"/>
                    <w:tabs>
                      <w:tab w:val="left" w:pos="20505"/>
                    </w:tabs>
                    <w:wordWrap w:val="0"/>
                    <w:spacing w:line="225" w:lineRule="atLeast"/>
                    <w:rPr>
                      <w:rFonts w:asciiTheme="minorHAnsi" w:hAnsiTheme="minorHAnsi"/>
                      <w:color w:val="000000"/>
                      <w:sz w:val="24"/>
                    </w:rPr>
                  </w:pPr>
                  <w:r>
                    <w:rPr>
                      <w:rFonts w:asciiTheme="minorHAnsi" w:hAnsiTheme="minorHAnsi"/>
                      <w:color w:val="000000"/>
                      <w:sz w:val="24"/>
                    </w:rPr>
                    <w:t>95070</w:t>
                  </w:r>
                </w:p>
              </w:tc>
              <w:tc>
                <w:tcPr>
                  <w:tcW w:w="1383" w:type="dxa"/>
                </w:tcPr>
                <w:p w:rsidR="005B363B" w:rsidRDefault="005B363B" w:rsidP="00B21B12">
                  <w:pPr>
                    <w:pStyle w:val="HTMLPreformatted"/>
                    <w:framePr w:hSpace="45" w:wrap="around" w:vAnchor="text" w:hAnchor="text" w:x="-990"/>
                    <w:tabs>
                      <w:tab w:val="left" w:pos="20505"/>
                    </w:tabs>
                    <w:wordWrap w:val="0"/>
                    <w:spacing w:line="225" w:lineRule="atLeast"/>
                    <w:rPr>
                      <w:rFonts w:asciiTheme="minorHAnsi" w:hAnsiTheme="minorHAnsi"/>
                      <w:color w:val="000000"/>
                      <w:sz w:val="24"/>
                    </w:rPr>
                  </w:pPr>
                  <w:r>
                    <w:rPr>
                      <w:rFonts w:asciiTheme="minorHAnsi" w:hAnsiTheme="minorHAnsi"/>
                      <w:color w:val="000000"/>
                      <w:sz w:val="24"/>
                    </w:rPr>
                    <w:t>Saratoga</w:t>
                  </w:r>
                </w:p>
              </w:tc>
              <w:tc>
                <w:tcPr>
                  <w:tcW w:w="951" w:type="dxa"/>
                </w:tcPr>
                <w:p w:rsidR="005B363B" w:rsidRDefault="005B363B" w:rsidP="00B21B12">
                  <w:pPr>
                    <w:pStyle w:val="HTMLPreformatted"/>
                    <w:framePr w:hSpace="45" w:wrap="around" w:vAnchor="text" w:hAnchor="text" w:x="-990"/>
                    <w:tabs>
                      <w:tab w:val="left" w:pos="20505"/>
                    </w:tabs>
                    <w:wordWrap w:val="0"/>
                    <w:spacing w:line="225" w:lineRule="atLeast"/>
                    <w:rPr>
                      <w:rFonts w:asciiTheme="minorHAnsi" w:hAnsiTheme="minorHAnsi"/>
                      <w:color w:val="000000"/>
                      <w:sz w:val="24"/>
                    </w:rPr>
                  </w:pPr>
                  <w:r>
                    <w:rPr>
                      <w:rFonts w:asciiTheme="minorHAnsi" w:hAnsiTheme="minorHAnsi"/>
                      <w:color w:val="000000"/>
                      <w:sz w:val="24"/>
                    </w:rPr>
                    <w:t>CA</w:t>
                  </w:r>
                </w:p>
              </w:tc>
              <w:tc>
                <w:tcPr>
                  <w:tcW w:w="1556" w:type="dxa"/>
                </w:tcPr>
                <w:p w:rsidR="005B363B" w:rsidRDefault="005B363B" w:rsidP="00B21B12">
                  <w:pPr>
                    <w:pStyle w:val="HTMLPreformatted"/>
                    <w:framePr w:hSpace="45" w:wrap="around" w:vAnchor="text" w:hAnchor="text" w:x="-990"/>
                    <w:tabs>
                      <w:tab w:val="left" w:pos="20505"/>
                    </w:tabs>
                    <w:wordWrap w:val="0"/>
                    <w:spacing w:line="225" w:lineRule="atLeast"/>
                    <w:rPr>
                      <w:rFonts w:asciiTheme="minorHAnsi" w:hAnsiTheme="minorHAnsi"/>
                      <w:color w:val="000000"/>
                      <w:sz w:val="24"/>
                    </w:rPr>
                  </w:pPr>
                  <w:r>
                    <w:rPr>
                      <w:rFonts w:asciiTheme="minorHAnsi" w:hAnsiTheme="minorHAnsi"/>
                      <w:color w:val="000000"/>
                      <w:sz w:val="24"/>
                    </w:rPr>
                    <w:t>San Jose</w:t>
                  </w:r>
                </w:p>
              </w:tc>
              <w:tc>
                <w:tcPr>
                  <w:tcW w:w="1383" w:type="dxa"/>
                </w:tcPr>
                <w:p w:rsidR="005B363B" w:rsidRDefault="005B363B" w:rsidP="00B21B12">
                  <w:pPr>
                    <w:pStyle w:val="HTMLPreformatted"/>
                    <w:framePr w:hSpace="45" w:wrap="around" w:vAnchor="text" w:hAnchor="text" w:x="-990"/>
                    <w:tabs>
                      <w:tab w:val="left" w:pos="20505"/>
                    </w:tabs>
                    <w:wordWrap w:val="0"/>
                    <w:spacing w:line="225" w:lineRule="atLeast"/>
                    <w:rPr>
                      <w:rFonts w:asciiTheme="minorHAnsi" w:hAnsiTheme="minorHAnsi"/>
                      <w:color w:val="000000"/>
                      <w:sz w:val="24"/>
                    </w:rPr>
                  </w:pPr>
                  <w:r>
                    <w:rPr>
                      <w:rFonts w:asciiTheme="minorHAnsi" w:hAnsiTheme="minorHAnsi"/>
                      <w:color w:val="000000"/>
                      <w:sz w:val="24"/>
                    </w:rPr>
                    <w:t>Santa Clara</w:t>
                  </w:r>
                </w:p>
              </w:tc>
              <w:tc>
                <w:tcPr>
                  <w:tcW w:w="1210" w:type="dxa"/>
                </w:tcPr>
                <w:p w:rsidR="005B363B" w:rsidRDefault="005B363B" w:rsidP="00B21B12">
                  <w:pPr>
                    <w:pStyle w:val="HTMLPreformatted"/>
                    <w:framePr w:hSpace="45" w:wrap="around" w:vAnchor="text" w:hAnchor="text" w:x="-990"/>
                    <w:tabs>
                      <w:tab w:val="left" w:pos="20505"/>
                    </w:tabs>
                    <w:wordWrap w:val="0"/>
                    <w:spacing w:line="225" w:lineRule="atLeast"/>
                    <w:rPr>
                      <w:rFonts w:asciiTheme="minorHAnsi" w:hAnsiTheme="minorHAnsi"/>
                      <w:color w:val="000000"/>
                      <w:sz w:val="24"/>
                    </w:rPr>
                  </w:pPr>
                  <w:r>
                    <w:rPr>
                      <w:rFonts w:asciiTheme="minorHAnsi" w:hAnsiTheme="minorHAnsi"/>
                      <w:color w:val="000000"/>
                      <w:sz w:val="24"/>
                    </w:rPr>
                    <w:t>2745000</w:t>
                  </w:r>
                </w:p>
              </w:tc>
              <w:tc>
                <w:tcPr>
                  <w:tcW w:w="1296" w:type="dxa"/>
                </w:tcPr>
                <w:p w:rsidR="005B363B" w:rsidRDefault="005B363B" w:rsidP="00B21B12">
                  <w:pPr>
                    <w:pStyle w:val="HTMLPreformatted"/>
                    <w:framePr w:hSpace="45" w:wrap="around" w:vAnchor="text" w:hAnchor="text" w:x="-990"/>
                    <w:tabs>
                      <w:tab w:val="left" w:pos="20505"/>
                    </w:tabs>
                    <w:wordWrap w:val="0"/>
                    <w:spacing w:line="225" w:lineRule="atLeast"/>
                    <w:rPr>
                      <w:rFonts w:asciiTheme="minorHAnsi" w:hAnsiTheme="minorHAnsi"/>
                      <w:color w:val="000000"/>
                      <w:sz w:val="24"/>
                    </w:rPr>
                  </w:pPr>
                  <w:r>
                    <w:rPr>
                      <w:rFonts w:asciiTheme="minorHAnsi" w:hAnsiTheme="minorHAnsi"/>
                      <w:color w:val="000000"/>
                      <w:sz w:val="24"/>
                    </w:rPr>
                    <w:t>1895500</w:t>
                  </w:r>
                </w:p>
              </w:tc>
              <w:tc>
                <w:tcPr>
                  <w:tcW w:w="1815" w:type="dxa"/>
                  <w:gridSpan w:val="2"/>
                </w:tcPr>
                <w:p w:rsidR="005B363B" w:rsidRPr="005B363B" w:rsidRDefault="005B363B" w:rsidP="005B363B">
                  <w:pPr>
                    <w:pStyle w:val="HTMLPreformatted"/>
                    <w:framePr w:hSpace="45" w:wrap="around" w:vAnchor="text" w:hAnchor="text" w:x="-990"/>
                    <w:tabs>
                      <w:tab w:val="left" w:pos="702"/>
                      <w:tab w:val="left" w:pos="20505"/>
                    </w:tabs>
                    <w:wordWrap w:val="0"/>
                    <w:spacing w:line="225" w:lineRule="atLeast"/>
                    <w:ind w:right="72"/>
                    <w:rPr>
                      <w:rFonts w:asciiTheme="minorHAnsi" w:hAnsiTheme="minorHAnsi"/>
                      <w:color w:val="000000"/>
                      <w:sz w:val="24"/>
                      <w:szCs w:val="24"/>
                    </w:rPr>
                  </w:pPr>
                  <w:r w:rsidRPr="00152A68">
                    <w:rPr>
                      <w:rFonts w:asciiTheme="minorHAnsi" w:hAnsiTheme="minorHAnsi"/>
                      <w:color w:val="000000"/>
                      <w:sz w:val="24"/>
                      <w:szCs w:val="24"/>
                      <w:highlight w:val="red"/>
                      <w:shd w:val="clear" w:color="auto" w:fill="FFFFFF"/>
                    </w:rPr>
                    <w:t>849500.0000</w:t>
                  </w:r>
                </w:p>
              </w:tc>
            </w:tr>
            <w:tr w:rsidR="005B363B" w:rsidTr="005B363B">
              <w:trPr>
                <w:trHeight w:val="184"/>
              </w:trPr>
              <w:tc>
                <w:tcPr>
                  <w:tcW w:w="1032" w:type="dxa"/>
                </w:tcPr>
                <w:p w:rsidR="005B363B" w:rsidRPr="006B6E59" w:rsidRDefault="005B363B" w:rsidP="00B21B12">
                  <w:pPr>
                    <w:pStyle w:val="HTMLPreformatted"/>
                    <w:framePr w:hSpace="45" w:wrap="around" w:vAnchor="text" w:hAnchor="text" w:x="-990"/>
                    <w:tabs>
                      <w:tab w:val="left" w:pos="20505"/>
                    </w:tabs>
                    <w:wordWrap w:val="0"/>
                    <w:spacing w:line="225" w:lineRule="atLeast"/>
                    <w:rPr>
                      <w:rFonts w:asciiTheme="minorHAnsi" w:hAnsiTheme="minorHAnsi"/>
                      <w:color w:val="000000"/>
                      <w:sz w:val="24"/>
                      <w:highlight w:val="yellow"/>
                    </w:rPr>
                  </w:pPr>
                  <w:r w:rsidRPr="006B6E59">
                    <w:rPr>
                      <w:rFonts w:asciiTheme="minorHAnsi" w:hAnsiTheme="minorHAnsi"/>
                      <w:color w:val="000000"/>
                      <w:sz w:val="24"/>
                      <w:highlight w:val="yellow"/>
                    </w:rPr>
                    <w:t>94024</w:t>
                  </w:r>
                </w:p>
              </w:tc>
              <w:tc>
                <w:tcPr>
                  <w:tcW w:w="1383" w:type="dxa"/>
                </w:tcPr>
                <w:p w:rsidR="005B363B" w:rsidRPr="006B6E59" w:rsidRDefault="005B363B" w:rsidP="00B21B12">
                  <w:pPr>
                    <w:pStyle w:val="HTMLPreformatted"/>
                    <w:framePr w:hSpace="45" w:wrap="around" w:vAnchor="text" w:hAnchor="text" w:x="-990"/>
                    <w:tabs>
                      <w:tab w:val="left" w:pos="20505"/>
                    </w:tabs>
                    <w:wordWrap w:val="0"/>
                    <w:spacing w:line="225" w:lineRule="atLeast"/>
                    <w:rPr>
                      <w:rFonts w:asciiTheme="minorHAnsi" w:hAnsiTheme="minorHAnsi"/>
                      <w:color w:val="000000"/>
                      <w:sz w:val="24"/>
                      <w:highlight w:val="yellow"/>
                    </w:rPr>
                  </w:pPr>
                  <w:r w:rsidRPr="006B6E59">
                    <w:rPr>
                      <w:rFonts w:asciiTheme="minorHAnsi" w:hAnsiTheme="minorHAnsi"/>
                      <w:color w:val="000000"/>
                      <w:sz w:val="24"/>
                      <w:highlight w:val="yellow"/>
                    </w:rPr>
                    <w:t>Los Altos</w:t>
                  </w:r>
                </w:p>
              </w:tc>
              <w:tc>
                <w:tcPr>
                  <w:tcW w:w="951" w:type="dxa"/>
                </w:tcPr>
                <w:p w:rsidR="005B363B" w:rsidRPr="006B6E59" w:rsidRDefault="005B363B" w:rsidP="00B21B12">
                  <w:pPr>
                    <w:pStyle w:val="HTMLPreformatted"/>
                    <w:framePr w:hSpace="45" w:wrap="around" w:vAnchor="text" w:hAnchor="text" w:x="-990"/>
                    <w:tabs>
                      <w:tab w:val="left" w:pos="20505"/>
                    </w:tabs>
                    <w:wordWrap w:val="0"/>
                    <w:spacing w:line="225" w:lineRule="atLeast"/>
                    <w:rPr>
                      <w:rFonts w:asciiTheme="minorHAnsi" w:hAnsiTheme="minorHAnsi"/>
                      <w:color w:val="000000"/>
                      <w:sz w:val="24"/>
                      <w:highlight w:val="yellow"/>
                    </w:rPr>
                  </w:pPr>
                  <w:r w:rsidRPr="006B6E59">
                    <w:rPr>
                      <w:rFonts w:asciiTheme="minorHAnsi" w:hAnsiTheme="minorHAnsi"/>
                      <w:color w:val="000000"/>
                      <w:sz w:val="24"/>
                      <w:highlight w:val="yellow"/>
                    </w:rPr>
                    <w:t>CA</w:t>
                  </w:r>
                </w:p>
              </w:tc>
              <w:tc>
                <w:tcPr>
                  <w:tcW w:w="1556" w:type="dxa"/>
                </w:tcPr>
                <w:p w:rsidR="005B363B" w:rsidRPr="006B6E59" w:rsidRDefault="005B363B" w:rsidP="00B21B12">
                  <w:pPr>
                    <w:pStyle w:val="HTMLPreformatted"/>
                    <w:framePr w:hSpace="45" w:wrap="around" w:vAnchor="text" w:hAnchor="text" w:x="-990"/>
                    <w:tabs>
                      <w:tab w:val="left" w:pos="20505"/>
                    </w:tabs>
                    <w:wordWrap w:val="0"/>
                    <w:spacing w:line="225" w:lineRule="atLeast"/>
                    <w:rPr>
                      <w:rFonts w:asciiTheme="minorHAnsi" w:hAnsiTheme="minorHAnsi"/>
                      <w:color w:val="000000"/>
                      <w:sz w:val="24"/>
                      <w:highlight w:val="yellow"/>
                    </w:rPr>
                  </w:pPr>
                  <w:r w:rsidRPr="006B6E59">
                    <w:rPr>
                      <w:rFonts w:asciiTheme="minorHAnsi" w:hAnsiTheme="minorHAnsi"/>
                      <w:color w:val="000000"/>
                      <w:sz w:val="24"/>
                      <w:highlight w:val="yellow"/>
                    </w:rPr>
                    <w:t>San Jose</w:t>
                  </w:r>
                </w:p>
              </w:tc>
              <w:tc>
                <w:tcPr>
                  <w:tcW w:w="1383" w:type="dxa"/>
                </w:tcPr>
                <w:p w:rsidR="005B363B" w:rsidRPr="006B6E59" w:rsidRDefault="005B363B" w:rsidP="00B21B12">
                  <w:pPr>
                    <w:pStyle w:val="HTMLPreformatted"/>
                    <w:framePr w:hSpace="45" w:wrap="around" w:vAnchor="text" w:hAnchor="text" w:x="-990"/>
                    <w:tabs>
                      <w:tab w:val="left" w:pos="20505"/>
                    </w:tabs>
                    <w:wordWrap w:val="0"/>
                    <w:spacing w:line="225" w:lineRule="atLeast"/>
                    <w:rPr>
                      <w:rFonts w:asciiTheme="minorHAnsi" w:hAnsiTheme="minorHAnsi"/>
                      <w:color w:val="000000"/>
                      <w:sz w:val="24"/>
                      <w:highlight w:val="yellow"/>
                    </w:rPr>
                  </w:pPr>
                  <w:r w:rsidRPr="006B6E59">
                    <w:rPr>
                      <w:rFonts w:asciiTheme="minorHAnsi" w:hAnsiTheme="minorHAnsi"/>
                      <w:color w:val="000000"/>
                      <w:sz w:val="24"/>
                      <w:highlight w:val="yellow"/>
                    </w:rPr>
                    <w:t>Santa Clara</w:t>
                  </w:r>
                </w:p>
              </w:tc>
              <w:tc>
                <w:tcPr>
                  <w:tcW w:w="1210" w:type="dxa"/>
                </w:tcPr>
                <w:p w:rsidR="005B363B" w:rsidRPr="006B6E59" w:rsidRDefault="005B363B" w:rsidP="00B21B12">
                  <w:pPr>
                    <w:pStyle w:val="HTMLPreformatted"/>
                    <w:framePr w:hSpace="45" w:wrap="around" w:vAnchor="text" w:hAnchor="text" w:x="-990"/>
                    <w:tabs>
                      <w:tab w:val="left" w:pos="20505"/>
                    </w:tabs>
                    <w:wordWrap w:val="0"/>
                    <w:spacing w:line="225" w:lineRule="atLeast"/>
                    <w:rPr>
                      <w:rFonts w:asciiTheme="minorHAnsi" w:hAnsiTheme="minorHAnsi"/>
                      <w:color w:val="000000"/>
                      <w:sz w:val="24"/>
                      <w:highlight w:val="yellow"/>
                    </w:rPr>
                  </w:pPr>
                  <w:r w:rsidRPr="006B6E59">
                    <w:rPr>
                      <w:rFonts w:asciiTheme="minorHAnsi" w:hAnsiTheme="minorHAnsi"/>
                      <w:color w:val="000000"/>
                      <w:sz w:val="24"/>
                      <w:highlight w:val="yellow"/>
                    </w:rPr>
                    <w:t>2588000</w:t>
                  </w:r>
                </w:p>
              </w:tc>
              <w:tc>
                <w:tcPr>
                  <w:tcW w:w="1296" w:type="dxa"/>
                </w:tcPr>
                <w:p w:rsidR="005B363B" w:rsidRPr="006B6E59" w:rsidRDefault="005B363B" w:rsidP="00B21B12">
                  <w:pPr>
                    <w:pStyle w:val="HTMLPreformatted"/>
                    <w:framePr w:hSpace="45" w:wrap="around" w:vAnchor="text" w:hAnchor="text" w:x="-990"/>
                    <w:tabs>
                      <w:tab w:val="left" w:pos="20505"/>
                    </w:tabs>
                    <w:wordWrap w:val="0"/>
                    <w:spacing w:line="225" w:lineRule="atLeast"/>
                    <w:rPr>
                      <w:rFonts w:asciiTheme="minorHAnsi" w:hAnsiTheme="minorHAnsi"/>
                      <w:color w:val="000000"/>
                      <w:sz w:val="24"/>
                      <w:highlight w:val="yellow"/>
                    </w:rPr>
                  </w:pPr>
                  <w:r w:rsidRPr="006B6E59">
                    <w:rPr>
                      <w:rFonts w:asciiTheme="minorHAnsi" w:hAnsiTheme="minorHAnsi"/>
                      <w:color w:val="000000"/>
                      <w:sz w:val="24"/>
                      <w:highlight w:val="yellow"/>
                    </w:rPr>
                    <w:t>2588461.5</w:t>
                  </w:r>
                </w:p>
              </w:tc>
              <w:tc>
                <w:tcPr>
                  <w:tcW w:w="1815" w:type="dxa"/>
                  <w:gridSpan w:val="2"/>
                </w:tcPr>
                <w:p w:rsidR="005B363B" w:rsidRPr="005B363B" w:rsidRDefault="005B363B" w:rsidP="005B363B">
                  <w:pPr>
                    <w:pStyle w:val="HTMLPreformatted"/>
                    <w:framePr w:hSpace="45" w:wrap="around" w:vAnchor="text" w:hAnchor="text" w:x="-990"/>
                    <w:tabs>
                      <w:tab w:val="left" w:pos="702"/>
                      <w:tab w:val="left" w:pos="20505"/>
                    </w:tabs>
                    <w:wordWrap w:val="0"/>
                    <w:spacing w:line="225" w:lineRule="atLeast"/>
                    <w:ind w:right="72"/>
                    <w:rPr>
                      <w:rFonts w:asciiTheme="minorHAnsi" w:hAnsiTheme="minorHAnsi"/>
                      <w:color w:val="000000"/>
                      <w:sz w:val="24"/>
                      <w:szCs w:val="24"/>
                      <w:highlight w:val="yellow"/>
                    </w:rPr>
                  </w:pPr>
                  <w:r w:rsidRPr="005B363B">
                    <w:rPr>
                      <w:rFonts w:asciiTheme="minorHAnsi" w:hAnsiTheme="minorHAnsi"/>
                      <w:color w:val="000000"/>
                      <w:sz w:val="24"/>
                      <w:szCs w:val="24"/>
                      <w:shd w:val="clear" w:color="auto" w:fill="FFFFFF"/>
                    </w:rPr>
                    <w:t>-</w:t>
                  </w:r>
                  <w:r w:rsidRPr="00152A68">
                    <w:rPr>
                      <w:rFonts w:asciiTheme="minorHAnsi" w:hAnsiTheme="minorHAnsi"/>
                      <w:color w:val="000000"/>
                      <w:sz w:val="24"/>
                      <w:szCs w:val="24"/>
                      <w:highlight w:val="green"/>
                      <w:shd w:val="clear" w:color="auto" w:fill="FFFFFF"/>
                    </w:rPr>
                    <w:t>461.5390</w:t>
                  </w:r>
                </w:p>
              </w:tc>
            </w:tr>
            <w:tr w:rsidR="005B363B" w:rsidTr="005B363B">
              <w:trPr>
                <w:trHeight w:val="184"/>
              </w:trPr>
              <w:tc>
                <w:tcPr>
                  <w:tcW w:w="1032" w:type="dxa"/>
                </w:tcPr>
                <w:p w:rsidR="005B363B" w:rsidRDefault="005B363B" w:rsidP="00B21B12">
                  <w:pPr>
                    <w:pStyle w:val="HTMLPreformatted"/>
                    <w:framePr w:hSpace="45" w:wrap="around" w:vAnchor="text" w:hAnchor="text" w:x="-990"/>
                    <w:tabs>
                      <w:tab w:val="left" w:pos="20505"/>
                    </w:tabs>
                    <w:wordWrap w:val="0"/>
                    <w:spacing w:line="225" w:lineRule="atLeast"/>
                    <w:rPr>
                      <w:rFonts w:asciiTheme="minorHAnsi" w:hAnsiTheme="minorHAnsi"/>
                      <w:color w:val="000000"/>
                      <w:sz w:val="24"/>
                    </w:rPr>
                  </w:pPr>
                  <w:r>
                    <w:rPr>
                      <w:rFonts w:asciiTheme="minorHAnsi" w:hAnsiTheme="minorHAnsi"/>
                      <w:color w:val="000000"/>
                      <w:sz w:val="24"/>
                    </w:rPr>
                    <w:t>94010</w:t>
                  </w:r>
                </w:p>
              </w:tc>
              <w:tc>
                <w:tcPr>
                  <w:tcW w:w="1383" w:type="dxa"/>
                </w:tcPr>
                <w:p w:rsidR="005B363B" w:rsidRDefault="005B363B" w:rsidP="00B21B12">
                  <w:pPr>
                    <w:pStyle w:val="HTMLPreformatted"/>
                    <w:framePr w:hSpace="45" w:wrap="around" w:vAnchor="text" w:hAnchor="text" w:x="-990"/>
                    <w:tabs>
                      <w:tab w:val="left" w:pos="20505"/>
                    </w:tabs>
                    <w:wordWrap w:val="0"/>
                    <w:spacing w:line="225" w:lineRule="atLeast"/>
                    <w:rPr>
                      <w:rFonts w:asciiTheme="minorHAnsi" w:hAnsiTheme="minorHAnsi"/>
                      <w:color w:val="000000"/>
                      <w:sz w:val="24"/>
                    </w:rPr>
                  </w:pPr>
                  <w:r>
                    <w:rPr>
                      <w:rFonts w:asciiTheme="minorHAnsi" w:hAnsiTheme="minorHAnsi"/>
                      <w:color w:val="000000"/>
                      <w:sz w:val="24"/>
                    </w:rPr>
                    <w:t>Burlingame</w:t>
                  </w:r>
                </w:p>
              </w:tc>
              <w:tc>
                <w:tcPr>
                  <w:tcW w:w="951" w:type="dxa"/>
                </w:tcPr>
                <w:p w:rsidR="005B363B" w:rsidRDefault="005B363B" w:rsidP="00B21B12">
                  <w:pPr>
                    <w:pStyle w:val="HTMLPreformatted"/>
                    <w:framePr w:hSpace="45" w:wrap="around" w:vAnchor="text" w:hAnchor="text" w:x="-990"/>
                    <w:tabs>
                      <w:tab w:val="left" w:pos="20505"/>
                    </w:tabs>
                    <w:wordWrap w:val="0"/>
                    <w:spacing w:line="225" w:lineRule="atLeast"/>
                    <w:rPr>
                      <w:rFonts w:asciiTheme="minorHAnsi" w:hAnsiTheme="minorHAnsi"/>
                      <w:color w:val="000000"/>
                      <w:sz w:val="24"/>
                    </w:rPr>
                  </w:pPr>
                  <w:r>
                    <w:rPr>
                      <w:rFonts w:asciiTheme="minorHAnsi" w:hAnsiTheme="minorHAnsi"/>
                      <w:color w:val="000000"/>
                      <w:sz w:val="24"/>
                    </w:rPr>
                    <w:t>CA</w:t>
                  </w:r>
                </w:p>
              </w:tc>
              <w:tc>
                <w:tcPr>
                  <w:tcW w:w="1556" w:type="dxa"/>
                </w:tcPr>
                <w:p w:rsidR="005B363B" w:rsidRDefault="005B363B" w:rsidP="00B21B12">
                  <w:pPr>
                    <w:pStyle w:val="HTMLPreformatted"/>
                    <w:framePr w:hSpace="45" w:wrap="around" w:vAnchor="text" w:hAnchor="text" w:x="-990"/>
                    <w:tabs>
                      <w:tab w:val="left" w:pos="20505"/>
                    </w:tabs>
                    <w:wordWrap w:val="0"/>
                    <w:spacing w:line="225" w:lineRule="atLeast"/>
                    <w:rPr>
                      <w:rFonts w:asciiTheme="minorHAnsi" w:hAnsiTheme="minorHAnsi"/>
                      <w:color w:val="000000"/>
                      <w:sz w:val="24"/>
                    </w:rPr>
                  </w:pPr>
                  <w:r>
                    <w:rPr>
                      <w:rFonts w:asciiTheme="minorHAnsi" w:hAnsiTheme="minorHAnsi"/>
                      <w:color w:val="000000"/>
                      <w:sz w:val="24"/>
                    </w:rPr>
                    <w:t>San Francisco</w:t>
                  </w:r>
                </w:p>
              </w:tc>
              <w:tc>
                <w:tcPr>
                  <w:tcW w:w="1383" w:type="dxa"/>
                </w:tcPr>
                <w:p w:rsidR="005B363B" w:rsidRDefault="005B363B" w:rsidP="00B21B12">
                  <w:pPr>
                    <w:pStyle w:val="HTMLPreformatted"/>
                    <w:framePr w:hSpace="45" w:wrap="around" w:vAnchor="text" w:hAnchor="text" w:x="-990"/>
                    <w:tabs>
                      <w:tab w:val="left" w:pos="20505"/>
                    </w:tabs>
                    <w:wordWrap w:val="0"/>
                    <w:spacing w:line="225" w:lineRule="atLeast"/>
                    <w:rPr>
                      <w:rFonts w:asciiTheme="minorHAnsi" w:hAnsiTheme="minorHAnsi"/>
                      <w:color w:val="000000"/>
                      <w:sz w:val="24"/>
                    </w:rPr>
                  </w:pPr>
                  <w:r>
                    <w:rPr>
                      <w:rFonts w:asciiTheme="minorHAnsi" w:hAnsiTheme="minorHAnsi"/>
                      <w:color w:val="000000"/>
                      <w:sz w:val="24"/>
                    </w:rPr>
                    <w:t>San Mateo</w:t>
                  </w:r>
                </w:p>
              </w:tc>
              <w:tc>
                <w:tcPr>
                  <w:tcW w:w="1210" w:type="dxa"/>
                </w:tcPr>
                <w:p w:rsidR="005B363B" w:rsidRDefault="005B363B" w:rsidP="00B21B12">
                  <w:pPr>
                    <w:pStyle w:val="HTMLPreformatted"/>
                    <w:framePr w:hSpace="45" w:wrap="around" w:vAnchor="text" w:hAnchor="text" w:x="-990"/>
                    <w:tabs>
                      <w:tab w:val="left" w:pos="20505"/>
                    </w:tabs>
                    <w:wordWrap w:val="0"/>
                    <w:spacing w:line="225" w:lineRule="atLeast"/>
                    <w:rPr>
                      <w:rFonts w:asciiTheme="minorHAnsi" w:hAnsiTheme="minorHAnsi"/>
                      <w:color w:val="000000"/>
                      <w:sz w:val="24"/>
                    </w:rPr>
                  </w:pPr>
                  <w:r>
                    <w:rPr>
                      <w:rFonts w:asciiTheme="minorHAnsi" w:hAnsiTheme="minorHAnsi"/>
                      <w:color w:val="000000"/>
                      <w:sz w:val="24"/>
                    </w:rPr>
                    <w:t>2695000</w:t>
                  </w:r>
                </w:p>
              </w:tc>
              <w:tc>
                <w:tcPr>
                  <w:tcW w:w="1296" w:type="dxa"/>
                </w:tcPr>
                <w:p w:rsidR="005B363B" w:rsidRDefault="005B363B" w:rsidP="00B21B12">
                  <w:pPr>
                    <w:pStyle w:val="HTMLPreformatted"/>
                    <w:framePr w:hSpace="45" w:wrap="around" w:vAnchor="text" w:hAnchor="text" w:x="-990"/>
                    <w:tabs>
                      <w:tab w:val="left" w:pos="20505"/>
                    </w:tabs>
                    <w:wordWrap w:val="0"/>
                    <w:spacing w:line="225" w:lineRule="atLeast"/>
                    <w:rPr>
                      <w:rFonts w:asciiTheme="minorHAnsi" w:hAnsiTheme="minorHAnsi"/>
                      <w:color w:val="000000"/>
                      <w:sz w:val="24"/>
                    </w:rPr>
                  </w:pPr>
                  <w:r>
                    <w:rPr>
                      <w:rFonts w:asciiTheme="minorHAnsi" w:hAnsiTheme="minorHAnsi"/>
                      <w:color w:val="000000"/>
                      <w:sz w:val="24"/>
                    </w:rPr>
                    <w:t>1462750.0</w:t>
                  </w:r>
                </w:p>
              </w:tc>
              <w:tc>
                <w:tcPr>
                  <w:tcW w:w="1815" w:type="dxa"/>
                  <w:gridSpan w:val="2"/>
                </w:tcPr>
                <w:p w:rsidR="005B363B" w:rsidRPr="005B363B" w:rsidRDefault="005B363B" w:rsidP="005B363B">
                  <w:pPr>
                    <w:pStyle w:val="HTMLPreformatted"/>
                    <w:framePr w:hSpace="45" w:wrap="around" w:vAnchor="text" w:hAnchor="text" w:x="-990"/>
                    <w:tabs>
                      <w:tab w:val="left" w:pos="702"/>
                      <w:tab w:val="left" w:pos="20505"/>
                    </w:tabs>
                    <w:wordWrap w:val="0"/>
                    <w:spacing w:line="225" w:lineRule="atLeast"/>
                    <w:ind w:right="72"/>
                    <w:rPr>
                      <w:rFonts w:asciiTheme="minorHAnsi" w:hAnsiTheme="minorHAnsi"/>
                      <w:color w:val="000000"/>
                      <w:sz w:val="24"/>
                      <w:szCs w:val="24"/>
                    </w:rPr>
                  </w:pPr>
                  <w:r w:rsidRPr="00152A68">
                    <w:rPr>
                      <w:rFonts w:asciiTheme="minorHAnsi" w:hAnsiTheme="minorHAnsi"/>
                      <w:color w:val="000000"/>
                      <w:sz w:val="24"/>
                      <w:szCs w:val="24"/>
                      <w:highlight w:val="red"/>
                      <w:shd w:val="clear" w:color="auto" w:fill="FDFDFD"/>
                    </w:rPr>
                    <w:t>1232250.0000</w:t>
                  </w:r>
                </w:p>
              </w:tc>
            </w:tr>
          </w:tbl>
          <w:p w:rsidR="006B6E59" w:rsidRDefault="006B6E59"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0249AC" w:rsidRDefault="000249AC" w:rsidP="00B21B12">
            <w:pPr>
              <w:pStyle w:val="HTMLPreformatted"/>
              <w:shd w:val="clear" w:color="auto" w:fill="FFFFFF"/>
              <w:tabs>
                <w:tab w:val="left" w:pos="20505"/>
              </w:tabs>
              <w:wordWrap w:val="0"/>
              <w:spacing w:line="225" w:lineRule="atLeast"/>
              <w:rPr>
                <w:rFonts w:asciiTheme="minorHAnsi" w:hAnsiTheme="minorHAnsi"/>
                <w:color w:val="000000"/>
                <w:sz w:val="24"/>
              </w:rPr>
            </w:pPr>
          </w:p>
          <w:p w:rsidR="00152A68" w:rsidRDefault="006B6E59" w:rsidP="005B363B">
            <w:pPr>
              <w:pStyle w:val="HTMLPreformatted"/>
              <w:shd w:val="clear" w:color="auto" w:fill="FFFFFF"/>
              <w:tabs>
                <w:tab w:val="left" w:pos="20505"/>
              </w:tabs>
              <w:wordWrap w:val="0"/>
              <w:spacing w:line="225" w:lineRule="atLeast"/>
              <w:ind w:right="360"/>
              <w:rPr>
                <w:rFonts w:asciiTheme="minorHAnsi" w:hAnsiTheme="minorHAnsi"/>
                <w:color w:val="000000"/>
                <w:sz w:val="24"/>
              </w:rPr>
            </w:pPr>
            <w:r>
              <w:rPr>
                <w:rFonts w:asciiTheme="minorHAnsi" w:hAnsiTheme="minorHAnsi"/>
                <w:color w:val="000000"/>
                <w:sz w:val="24"/>
              </w:rPr>
              <w:t>According to the above table Los Altos data point is no</w:t>
            </w:r>
            <w:r w:rsidR="005B363B">
              <w:rPr>
                <w:rFonts w:asciiTheme="minorHAnsi" w:hAnsiTheme="minorHAnsi"/>
                <w:color w:val="000000"/>
                <w:sz w:val="24"/>
              </w:rPr>
              <w:t>t an outlier since the Residual</w:t>
            </w:r>
            <w:r w:rsidR="00152A68">
              <w:rPr>
                <w:rFonts w:asciiTheme="minorHAnsi" w:hAnsiTheme="minorHAnsi"/>
                <w:color w:val="000000"/>
                <w:sz w:val="24"/>
              </w:rPr>
              <w:t xml:space="preserve"> (Green Highlighted)</w:t>
            </w:r>
            <w:r>
              <w:rPr>
                <w:rFonts w:asciiTheme="minorHAnsi" w:hAnsiTheme="minorHAnsi"/>
                <w:color w:val="000000"/>
                <w:sz w:val="24"/>
              </w:rPr>
              <w:t xml:space="preserve"> is </w:t>
            </w:r>
          </w:p>
          <w:p w:rsidR="00CF331C" w:rsidRDefault="006B6E59" w:rsidP="005B363B">
            <w:pPr>
              <w:pStyle w:val="HTMLPreformatted"/>
              <w:shd w:val="clear" w:color="auto" w:fill="FFFFFF"/>
              <w:tabs>
                <w:tab w:val="left" w:pos="20505"/>
              </w:tabs>
              <w:wordWrap w:val="0"/>
              <w:spacing w:line="225" w:lineRule="atLeast"/>
              <w:ind w:right="360"/>
              <w:rPr>
                <w:rFonts w:asciiTheme="minorHAnsi" w:hAnsiTheme="minorHAnsi"/>
                <w:color w:val="000000"/>
                <w:sz w:val="24"/>
              </w:rPr>
            </w:pPr>
            <w:proofErr w:type="gramStart"/>
            <w:r>
              <w:rPr>
                <w:rFonts w:asciiTheme="minorHAnsi" w:hAnsiTheme="minorHAnsi"/>
                <w:color w:val="000000"/>
                <w:sz w:val="24"/>
              </w:rPr>
              <w:t>very</w:t>
            </w:r>
            <w:proofErr w:type="gramEnd"/>
            <w:r>
              <w:rPr>
                <w:rFonts w:asciiTheme="minorHAnsi" w:hAnsiTheme="minorHAnsi"/>
                <w:color w:val="000000"/>
                <w:sz w:val="24"/>
              </w:rPr>
              <w:t xml:space="preserve"> low.</w:t>
            </w:r>
            <w:r w:rsidR="005B363B">
              <w:rPr>
                <w:rFonts w:asciiTheme="minorHAnsi" w:hAnsiTheme="minorHAnsi"/>
                <w:color w:val="000000"/>
                <w:sz w:val="24"/>
              </w:rPr>
              <w:t xml:space="preserve"> </w:t>
            </w:r>
            <w:r w:rsidR="00CF331C">
              <w:rPr>
                <w:rFonts w:asciiTheme="minorHAnsi" w:hAnsiTheme="minorHAnsi"/>
                <w:color w:val="000000"/>
                <w:sz w:val="24"/>
              </w:rPr>
              <w:t>Red Highlighted residuals (Saratoga , Burlingame ) are the two major outliers which disturbs the</w:t>
            </w:r>
          </w:p>
          <w:p w:rsidR="009B2116" w:rsidRDefault="00CF331C" w:rsidP="005B363B">
            <w:pPr>
              <w:pStyle w:val="HTMLPreformatted"/>
              <w:shd w:val="clear" w:color="auto" w:fill="FFFFFF"/>
              <w:tabs>
                <w:tab w:val="left" w:pos="20505"/>
              </w:tabs>
              <w:wordWrap w:val="0"/>
              <w:spacing w:line="225" w:lineRule="atLeast"/>
              <w:ind w:right="360"/>
              <w:rPr>
                <w:rFonts w:asciiTheme="minorHAnsi" w:hAnsiTheme="minorHAnsi"/>
                <w:color w:val="000000"/>
                <w:sz w:val="24"/>
              </w:rPr>
            </w:pPr>
            <w:proofErr w:type="gramStart"/>
            <w:r>
              <w:rPr>
                <w:rFonts w:asciiTheme="minorHAnsi" w:hAnsiTheme="minorHAnsi"/>
                <w:color w:val="000000"/>
                <w:sz w:val="24"/>
              </w:rPr>
              <w:lastRenderedPageBreak/>
              <w:t>entire</w:t>
            </w:r>
            <w:proofErr w:type="gramEnd"/>
            <w:r>
              <w:rPr>
                <w:rFonts w:asciiTheme="minorHAnsi" w:hAnsiTheme="minorHAnsi"/>
                <w:color w:val="000000"/>
                <w:sz w:val="24"/>
              </w:rPr>
              <w:t xml:space="preserve"> linear model.</w:t>
            </w:r>
          </w:p>
          <w:p w:rsidR="00CF331C" w:rsidRDefault="00CF331C" w:rsidP="005B363B">
            <w:pPr>
              <w:pStyle w:val="HTMLPreformatted"/>
              <w:shd w:val="clear" w:color="auto" w:fill="FFFFFF"/>
              <w:tabs>
                <w:tab w:val="left" w:pos="20505"/>
              </w:tabs>
              <w:wordWrap w:val="0"/>
              <w:spacing w:line="225" w:lineRule="atLeast"/>
              <w:ind w:right="360"/>
              <w:rPr>
                <w:rFonts w:asciiTheme="minorHAnsi" w:hAnsiTheme="minorHAnsi"/>
                <w:color w:val="000000"/>
                <w:sz w:val="24"/>
              </w:rPr>
            </w:pPr>
          </w:p>
          <w:p w:rsidR="005B363B" w:rsidRDefault="005B363B" w:rsidP="005B363B">
            <w:pPr>
              <w:pStyle w:val="HTMLPreformatted"/>
              <w:shd w:val="clear" w:color="auto" w:fill="FFFFFF"/>
              <w:tabs>
                <w:tab w:val="left" w:pos="20505"/>
              </w:tabs>
              <w:wordWrap w:val="0"/>
              <w:spacing w:line="225" w:lineRule="atLeast"/>
              <w:ind w:right="360"/>
              <w:rPr>
                <w:rFonts w:asciiTheme="minorHAnsi" w:hAnsiTheme="minorHAnsi"/>
                <w:color w:val="000000"/>
                <w:sz w:val="24"/>
              </w:rPr>
            </w:pPr>
            <w:r>
              <w:rPr>
                <w:rFonts w:asciiTheme="minorHAnsi" w:hAnsiTheme="minorHAnsi"/>
                <w:color w:val="000000"/>
                <w:sz w:val="24"/>
              </w:rPr>
              <w:t xml:space="preserve">Below Density plots explains the </w:t>
            </w:r>
            <w:proofErr w:type="spellStart"/>
            <w:r>
              <w:rPr>
                <w:rFonts w:asciiTheme="minorHAnsi" w:hAnsiTheme="minorHAnsi"/>
                <w:color w:val="000000"/>
                <w:sz w:val="24"/>
              </w:rPr>
              <w:t>Zestimates</w:t>
            </w:r>
            <w:proofErr w:type="spellEnd"/>
            <w:r>
              <w:rPr>
                <w:rFonts w:asciiTheme="minorHAnsi" w:hAnsiTheme="minorHAnsi"/>
                <w:color w:val="000000"/>
                <w:sz w:val="24"/>
              </w:rPr>
              <w:t xml:space="preserve"> accur</w:t>
            </w:r>
            <w:r w:rsidR="00CF331C">
              <w:rPr>
                <w:rFonts w:asciiTheme="minorHAnsi" w:hAnsiTheme="minorHAnsi"/>
                <w:color w:val="000000"/>
                <w:sz w:val="24"/>
              </w:rPr>
              <w:t>acy among the three Metro Areas.</w:t>
            </w:r>
          </w:p>
          <w:p w:rsidR="00CF331C" w:rsidRDefault="00CF331C" w:rsidP="005B363B">
            <w:pPr>
              <w:pStyle w:val="HTMLPreformatted"/>
              <w:shd w:val="clear" w:color="auto" w:fill="FFFFFF"/>
              <w:tabs>
                <w:tab w:val="left" w:pos="20505"/>
              </w:tabs>
              <w:wordWrap w:val="0"/>
              <w:spacing w:line="225" w:lineRule="atLeast"/>
              <w:ind w:right="360"/>
              <w:rPr>
                <w:rFonts w:asciiTheme="minorHAnsi" w:hAnsiTheme="minorHAnsi"/>
                <w:color w:val="000000"/>
                <w:sz w:val="24"/>
              </w:rPr>
            </w:pPr>
            <w:r>
              <w:rPr>
                <w:rFonts w:asciiTheme="minorHAnsi" w:hAnsiTheme="minorHAnsi"/>
                <w:color w:val="000000"/>
                <w:sz w:val="24"/>
              </w:rPr>
              <w:t>Definitely justifies SFO has lower estimate accuracy among the other two areas.</w:t>
            </w:r>
          </w:p>
          <w:p w:rsidR="00CF331C" w:rsidRDefault="00CF331C" w:rsidP="005B363B">
            <w:pPr>
              <w:pStyle w:val="HTMLPreformatted"/>
              <w:shd w:val="clear" w:color="auto" w:fill="FFFFFF"/>
              <w:tabs>
                <w:tab w:val="left" w:pos="20505"/>
              </w:tabs>
              <w:wordWrap w:val="0"/>
              <w:spacing w:line="225" w:lineRule="atLeast"/>
              <w:ind w:right="360"/>
              <w:rPr>
                <w:rFonts w:asciiTheme="minorHAnsi" w:hAnsiTheme="minorHAnsi"/>
                <w:color w:val="000000"/>
                <w:sz w:val="24"/>
              </w:rPr>
            </w:pPr>
          </w:p>
          <w:p w:rsidR="00CF331C" w:rsidRDefault="00CF331C" w:rsidP="005B363B">
            <w:pPr>
              <w:pStyle w:val="HTMLPreformatted"/>
              <w:shd w:val="clear" w:color="auto" w:fill="FFFFFF"/>
              <w:tabs>
                <w:tab w:val="left" w:pos="20505"/>
              </w:tabs>
              <w:wordWrap w:val="0"/>
              <w:spacing w:line="225" w:lineRule="atLeast"/>
              <w:ind w:right="360"/>
              <w:rPr>
                <w:rFonts w:asciiTheme="minorHAnsi" w:hAnsiTheme="minorHAnsi"/>
                <w:color w:val="000000"/>
                <w:sz w:val="24"/>
              </w:rPr>
            </w:pPr>
          </w:p>
          <w:p w:rsidR="00B115D3" w:rsidRPr="00B115D3" w:rsidRDefault="00B115D3" w:rsidP="00B115D3">
            <w:pPr>
              <w:pStyle w:val="Heading2"/>
              <w:rPr>
                <w:b/>
              </w:rPr>
            </w:pPr>
            <w:r w:rsidRPr="00B115D3">
              <w:rPr>
                <w:b/>
              </w:rPr>
              <w:t xml:space="preserve">Figure </w:t>
            </w:r>
            <w:r>
              <w:rPr>
                <w:b/>
              </w:rPr>
              <w:t>9</w:t>
            </w:r>
            <w:r w:rsidRPr="00B115D3">
              <w:rPr>
                <w:b/>
              </w:rPr>
              <w:t>:</w:t>
            </w:r>
          </w:p>
          <w:p w:rsidR="00B115D3" w:rsidRDefault="00B115D3" w:rsidP="005B363B">
            <w:pPr>
              <w:pStyle w:val="HTMLPreformatted"/>
              <w:shd w:val="clear" w:color="auto" w:fill="FFFFFF"/>
              <w:tabs>
                <w:tab w:val="left" w:pos="20505"/>
              </w:tabs>
              <w:wordWrap w:val="0"/>
              <w:spacing w:line="225" w:lineRule="atLeast"/>
              <w:ind w:right="360"/>
              <w:rPr>
                <w:rFonts w:asciiTheme="minorHAnsi" w:hAnsiTheme="minorHAnsi"/>
                <w:color w:val="000000"/>
                <w:sz w:val="24"/>
              </w:rPr>
            </w:pPr>
          </w:p>
          <w:p w:rsidR="000249AC" w:rsidRDefault="000249AC" w:rsidP="00B21B12">
            <w:pPr>
              <w:pStyle w:val="HTMLPreformatted"/>
              <w:shd w:val="clear" w:color="auto" w:fill="FFFFFF"/>
              <w:tabs>
                <w:tab w:val="clear" w:pos="916"/>
                <w:tab w:val="clear" w:pos="1832"/>
                <w:tab w:val="clear" w:pos="2748"/>
                <w:tab w:val="left" w:pos="0"/>
                <w:tab w:val="left" w:pos="20505"/>
              </w:tabs>
              <w:wordWrap w:val="0"/>
              <w:spacing w:line="225" w:lineRule="atLeast"/>
              <w:rPr>
                <w:rFonts w:asciiTheme="minorHAnsi" w:hAnsiTheme="minorHAnsi"/>
                <w:color w:val="000000"/>
                <w:sz w:val="24"/>
              </w:rPr>
            </w:pPr>
            <w:bookmarkStart w:id="9" w:name="_GoBack"/>
            <w:r>
              <w:rPr>
                <w:noProof/>
              </w:rPr>
              <w:drawing>
                <wp:inline distT="0" distB="0" distL="0" distR="0">
                  <wp:extent cx="6872877" cy="5143500"/>
                  <wp:effectExtent l="0" t="0" r="444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877158" cy="5146704"/>
                          </a:xfrm>
                          <a:prstGeom prst="rect">
                            <a:avLst/>
                          </a:prstGeom>
                        </pic:spPr>
                      </pic:pic>
                    </a:graphicData>
                  </a:graphic>
                </wp:inline>
              </w:drawing>
            </w:r>
            <w:bookmarkEnd w:id="9"/>
          </w:p>
          <w:p w:rsidR="00CF331C" w:rsidRDefault="00CF331C" w:rsidP="00B21B12">
            <w:pPr>
              <w:pStyle w:val="HTMLPreformatted"/>
              <w:shd w:val="clear" w:color="auto" w:fill="FFFFFF"/>
              <w:tabs>
                <w:tab w:val="clear" w:pos="916"/>
                <w:tab w:val="clear" w:pos="1832"/>
                <w:tab w:val="clear" w:pos="2748"/>
                <w:tab w:val="left" w:pos="0"/>
                <w:tab w:val="left" w:pos="20505"/>
              </w:tabs>
              <w:wordWrap w:val="0"/>
              <w:spacing w:line="225" w:lineRule="atLeast"/>
              <w:rPr>
                <w:rFonts w:asciiTheme="minorHAnsi" w:hAnsiTheme="minorHAnsi"/>
                <w:color w:val="000000"/>
                <w:sz w:val="24"/>
              </w:rPr>
            </w:pPr>
          </w:p>
          <w:p w:rsidR="00CF331C" w:rsidRDefault="00CF331C" w:rsidP="00B21B12">
            <w:pPr>
              <w:pStyle w:val="HTMLPreformatted"/>
              <w:shd w:val="clear" w:color="auto" w:fill="FFFFFF"/>
              <w:tabs>
                <w:tab w:val="clear" w:pos="916"/>
                <w:tab w:val="clear" w:pos="1832"/>
                <w:tab w:val="clear" w:pos="2748"/>
                <w:tab w:val="left" w:pos="0"/>
                <w:tab w:val="left" w:pos="20505"/>
              </w:tabs>
              <w:wordWrap w:val="0"/>
              <w:spacing w:line="225" w:lineRule="atLeast"/>
              <w:rPr>
                <w:rFonts w:asciiTheme="minorHAnsi" w:hAnsiTheme="minorHAnsi"/>
                <w:color w:val="000000"/>
                <w:sz w:val="24"/>
              </w:rPr>
            </w:pPr>
          </w:p>
          <w:p w:rsidR="00CF331C" w:rsidRDefault="00CF331C" w:rsidP="00B21B12">
            <w:pPr>
              <w:pStyle w:val="HTMLPreformatted"/>
              <w:shd w:val="clear" w:color="auto" w:fill="FFFFFF"/>
              <w:tabs>
                <w:tab w:val="clear" w:pos="916"/>
                <w:tab w:val="clear" w:pos="1832"/>
                <w:tab w:val="clear" w:pos="2748"/>
                <w:tab w:val="left" w:pos="0"/>
                <w:tab w:val="left" w:pos="20505"/>
              </w:tabs>
              <w:wordWrap w:val="0"/>
              <w:spacing w:line="225" w:lineRule="atLeast"/>
              <w:rPr>
                <w:rFonts w:asciiTheme="minorHAnsi" w:hAnsiTheme="minorHAnsi"/>
                <w:color w:val="000000"/>
                <w:sz w:val="24"/>
              </w:rPr>
            </w:pPr>
          </w:p>
          <w:p w:rsidR="00CF331C" w:rsidRDefault="00CF331C" w:rsidP="00B21B12">
            <w:pPr>
              <w:pStyle w:val="HTMLPreformatted"/>
              <w:shd w:val="clear" w:color="auto" w:fill="FFFFFF"/>
              <w:tabs>
                <w:tab w:val="clear" w:pos="916"/>
                <w:tab w:val="clear" w:pos="1832"/>
                <w:tab w:val="clear" w:pos="2748"/>
                <w:tab w:val="left" w:pos="0"/>
                <w:tab w:val="left" w:pos="20505"/>
              </w:tabs>
              <w:wordWrap w:val="0"/>
              <w:spacing w:line="225" w:lineRule="atLeast"/>
              <w:rPr>
                <w:rFonts w:asciiTheme="minorHAnsi" w:hAnsiTheme="minorHAnsi"/>
                <w:color w:val="000000"/>
                <w:sz w:val="24"/>
              </w:rPr>
            </w:pPr>
          </w:p>
          <w:p w:rsidR="00CF331C" w:rsidRDefault="00CF331C" w:rsidP="00B21B12">
            <w:pPr>
              <w:pStyle w:val="HTMLPreformatted"/>
              <w:shd w:val="clear" w:color="auto" w:fill="FFFFFF"/>
              <w:tabs>
                <w:tab w:val="clear" w:pos="916"/>
                <w:tab w:val="clear" w:pos="1832"/>
                <w:tab w:val="clear" w:pos="2748"/>
                <w:tab w:val="left" w:pos="0"/>
                <w:tab w:val="left" w:pos="20505"/>
              </w:tabs>
              <w:wordWrap w:val="0"/>
              <w:spacing w:line="225" w:lineRule="atLeast"/>
              <w:rPr>
                <w:rFonts w:asciiTheme="minorHAnsi" w:hAnsiTheme="minorHAnsi"/>
                <w:color w:val="000000"/>
                <w:sz w:val="24"/>
              </w:rPr>
            </w:pPr>
          </w:p>
          <w:p w:rsidR="00CF331C" w:rsidRDefault="00CF331C" w:rsidP="00B21B12">
            <w:pPr>
              <w:pStyle w:val="HTMLPreformatted"/>
              <w:shd w:val="clear" w:color="auto" w:fill="FFFFFF"/>
              <w:tabs>
                <w:tab w:val="clear" w:pos="916"/>
                <w:tab w:val="clear" w:pos="1832"/>
                <w:tab w:val="clear" w:pos="2748"/>
                <w:tab w:val="left" w:pos="0"/>
                <w:tab w:val="left" w:pos="20505"/>
              </w:tabs>
              <w:wordWrap w:val="0"/>
              <w:spacing w:line="225" w:lineRule="atLeast"/>
              <w:rPr>
                <w:rFonts w:asciiTheme="minorHAnsi" w:hAnsiTheme="minorHAnsi"/>
                <w:color w:val="000000"/>
                <w:sz w:val="24"/>
              </w:rPr>
            </w:pPr>
          </w:p>
          <w:p w:rsidR="00CF331C" w:rsidRDefault="00CF331C" w:rsidP="00B21B12">
            <w:pPr>
              <w:pStyle w:val="HTMLPreformatted"/>
              <w:shd w:val="clear" w:color="auto" w:fill="FFFFFF"/>
              <w:tabs>
                <w:tab w:val="clear" w:pos="916"/>
                <w:tab w:val="clear" w:pos="1832"/>
                <w:tab w:val="clear" w:pos="2748"/>
                <w:tab w:val="left" w:pos="0"/>
                <w:tab w:val="left" w:pos="20505"/>
              </w:tabs>
              <w:wordWrap w:val="0"/>
              <w:spacing w:line="225" w:lineRule="atLeast"/>
              <w:rPr>
                <w:rFonts w:asciiTheme="minorHAnsi" w:hAnsiTheme="minorHAnsi"/>
                <w:color w:val="000000"/>
                <w:sz w:val="24"/>
              </w:rPr>
            </w:pPr>
          </w:p>
          <w:p w:rsidR="00CF331C" w:rsidRDefault="00CF331C" w:rsidP="00B21B12">
            <w:pPr>
              <w:pStyle w:val="HTMLPreformatted"/>
              <w:shd w:val="clear" w:color="auto" w:fill="FFFFFF"/>
              <w:tabs>
                <w:tab w:val="clear" w:pos="916"/>
                <w:tab w:val="clear" w:pos="1832"/>
                <w:tab w:val="clear" w:pos="2748"/>
                <w:tab w:val="left" w:pos="0"/>
                <w:tab w:val="left" w:pos="20505"/>
              </w:tabs>
              <w:wordWrap w:val="0"/>
              <w:spacing w:line="225" w:lineRule="atLeast"/>
              <w:rPr>
                <w:rFonts w:asciiTheme="minorHAnsi" w:hAnsiTheme="minorHAnsi"/>
                <w:color w:val="000000"/>
                <w:sz w:val="24"/>
              </w:rPr>
            </w:pPr>
          </w:p>
          <w:p w:rsidR="00CF331C" w:rsidRDefault="00CF331C" w:rsidP="00B21B12">
            <w:pPr>
              <w:pStyle w:val="HTMLPreformatted"/>
              <w:shd w:val="clear" w:color="auto" w:fill="FFFFFF"/>
              <w:tabs>
                <w:tab w:val="clear" w:pos="916"/>
                <w:tab w:val="clear" w:pos="1832"/>
                <w:tab w:val="clear" w:pos="2748"/>
                <w:tab w:val="left" w:pos="0"/>
                <w:tab w:val="left" w:pos="20505"/>
              </w:tabs>
              <w:wordWrap w:val="0"/>
              <w:spacing w:line="225" w:lineRule="atLeast"/>
              <w:rPr>
                <w:rFonts w:asciiTheme="minorHAnsi" w:hAnsiTheme="minorHAnsi"/>
                <w:color w:val="000000"/>
                <w:sz w:val="24"/>
              </w:rPr>
            </w:pPr>
          </w:p>
          <w:p w:rsidR="00CF331C" w:rsidRDefault="00CF331C" w:rsidP="00B21B12">
            <w:pPr>
              <w:pStyle w:val="HTMLPreformatted"/>
              <w:shd w:val="clear" w:color="auto" w:fill="FFFFFF"/>
              <w:tabs>
                <w:tab w:val="clear" w:pos="916"/>
                <w:tab w:val="clear" w:pos="1832"/>
                <w:tab w:val="clear" w:pos="2748"/>
                <w:tab w:val="left" w:pos="0"/>
                <w:tab w:val="left" w:pos="20505"/>
              </w:tabs>
              <w:wordWrap w:val="0"/>
              <w:spacing w:line="225" w:lineRule="atLeast"/>
              <w:rPr>
                <w:rFonts w:asciiTheme="minorHAnsi" w:hAnsiTheme="minorHAnsi"/>
                <w:color w:val="000000"/>
                <w:sz w:val="24"/>
              </w:rPr>
            </w:pPr>
          </w:p>
          <w:p w:rsidR="00CF331C" w:rsidRDefault="00CF331C" w:rsidP="00B21B12">
            <w:pPr>
              <w:pStyle w:val="HTMLPreformatted"/>
              <w:shd w:val="clear" w:color="auto" w:fill="FFFFFF"/>
              <w:tabs>
                <w:tab w:val="clear" w:pos="916"/>
                <w:tab w:val="clear" w:pos="1832"/>
                <w:tab w:val="clear" w:pos="2748"/>
                <w:tab w:val="left" w:pos="0"/>
                <w:tab w:val="left" w:pos="20505"/>
              </w:tabs>
              <w:wordWrap w:val="0"/>
              <w:spacing w:line="225" w:lineRule="atLeast"/>
              <w:rPr>
                <w:rFonts w:asciiTheme="minorHAnsi" w:hAnsiTheme="minorHAnsi"/>
                <w:color w:val="000000"/>
                <w:sz w:val="24"/>
              </w:rPr>
            </w:pPr>
          </w:p>
          <w:p w:rsidR="00CF331C" w:rsidRDefault="00CF331C" w:rsidP="00B21B12">
            <w:pPr>
              <w:pStyle w:val="HTMLPreformatted"/>
              <w:shd w:val="clear" w:color="auto" w:fill="FFFFFF"/>
              <w:tabs>
                <w:tab w:val="clear" w:pos="916"/>
                <w:tab w:val="clear" w:pos="1832"/>
                <w:tab w:val="clear" w:pos="2748"/>
                <w:tab w:val="left" w:pos="0"/>
                <w:tab w:val="left" w:pos="20505"/>
              </w:tabs>
              <w:wordWrap w:val="0"/>
              <w:spacing w:line="225" w:lineRule="atLeast"/>
              <w:rPr>
                <w:rFonts w:asciiTheme="minorHAnsi" w:hAnsiTheme="minorHAnsi"/>
                <w:color w:val="000000"/>
                <w:sz w:val="24"/>
              </w:rPr>
            </w:pPr>
          </w:p>
          <w:p w:rsidR="00A10E35" w:rsidRPr="00365314" w:rsidRDefault="00A10E35" w:rsidP="00365314">
            <w:pPr>
              <w:pStyle w:val="Title"/>
              <w:rPr>
                <w:rFonts w:eastAsia="Times New Roman" w:cs="Times New Roman"/>
                <w:b/>
                <w:vanish/>
                <w:color w:val="444444"/>
                <w:sz w:val="32"/>
                <w:szCs w:val="36"/>
              </w:rPr>
            </w:pPr>
            <w:bookmarkStart w:id="10" w:name="Result3"/>
            <w:bookmarkEnd w:id="10"/>
            <w:r w:rsidRPr="00365314">
              <w:rPr>
                <w:rFonts w:eastAsia="Times New Roman" w:cs="Times New Roman"/>
                <w:b/>
                <w:bCs/>
                <w:vanish/>
                <w:color w:val="444444"/>
                <w:sz w:val="32"/>
                <w:szCs w:val="36"/>
              </w:rPr>
              <w:t>Owner:</w:t>
            </w:r>
            <w:r w:rsidRPr="00365314">
              <w:rPr>
                <w:rFonts w:eastAsia="Times New Roman" w:cs="Times New Roman"/>
                <w:b/>
                <w:vanish/>
                <w:color w:val="444444"/>
                <w:sz w:val="32"/>
                <w:szCs w:val="36"/>
              </w:rPr>
              <w:t xml:space="preserve"> </w:t>
            </w:r>
            <w:hyperlink r:id="rId20" w:history="1">
              <w:r w:rsidRPr="00365314">
                <w:rPr>
                  <w:rFonts w:eastAsia="Times New Roman" w:cs="Times New Roman"/>
                  <w:b/>
                  <w:vanish/>
                  <w:color w:val="000099"/>
                  <w:sz w:val="32"/>
                  <w:szCs w:val="36"/>
                </w:rPr>
                <w:t>mworkm86</w:t>
              </w:r>
            </w:hyperlink>
            <w:r w:rsidRPr="00365314">
              <w:rPr>
                <w:rFonts w:eastAsia="Times New Roman" w:cs="Times New Roman"/>
                <w:b/>
                <w:vanish/>
                <w:color w:val="444444"/>
                <w:sz w:val="32"/>
                <w:szCs w:val="36"/>
              </w:rPr>
              <w:t xml:space="preserve"> </w:t>
            </w:r>
            <w:r w:rsidRPr="00365314">
              <w:rPr>
                <w:rFonts w:eastAsia="Times New Roman" w:cs="Times New Roman"/>
                <w:b/>
                <w:vanish/>
                <w:color w:val="444444"/>
                <w:sz w:val="32"/>
                <w:szCs w:val="36"/>
              </w:rPr>
              <w:br/>
            </w:r>
            <w:r w:rsidRPr="00365314">
              <w:rPr>
                <w:rFonts w:eastAsia="Times New Roman" w:cs="Times New Roman"/>
                <w:b/>
                <w:bCs/>
                <w:vanish/>
                <w:color w:val="444444"/>
                <w:sz w:val="32"/>
                <w:szCs w:val="36"/>
              </w:rPr>
              <w:t>Size:</w:t>
            </w:r>
            <w:r w:rsidRPr="00365314">
              <w:rPr>
                <w:rFonts w:eastAsia="Times New Roman" w:cs="Times New Roman"/>
                <w:b/>
                <w:vanish/>
                <w:color w:val="444444"/>
                <w:sz w:val="32"/>
                <w:szCs w:val="36"/>
              </w:rPr>
              <w:t xml:space="preserve"> 7KB </w:t>
            </w:r>
            <w:r w:rsidRPr="00365314">
              <w:rPr>
                <w:rFonts w:eastAsia="Times New Roman" w:cs="Times New Roman"/>
                <w:b/>
                <w:vanish/>
                <w:color w:val="444444"/>
                <w:sz w:val="32"/>
                <w:szCs w:val="36"/>
              </w:rPr>
              <w:br/>
            </w:r>
            <w:r w:rsidRPr="00365314">
              <w:rPr>
                <w:rFonts w:eastAsia="Times New Roman" w:cs="Times New Roman"/>
                <w:b/>
                <w:bCs/>
                <w:vanish/>
                <w:color w:val="444444"/>
                <w:sz w:val="32"/>
                <w:szCs w:val="36"/>
              </w:rPr>
              <w:t>Created:</w:t>
            </w:r>
            <w:r w:rsidRPr="00365314">
              <w:rPr>
                <w:rFonts w:eastAsia="Times New Roman" w:cs="Times New Roman"/>
                <w:b/>
                <w:vanish/>
                <w:color w:val="444444"/>
                <w:sz w:val="32"/>
                <w:szCs w:val="36"/>
              </w:rPr>
              <w:t xml:space="preserve"> Mar 2, 2013 </w:t>
            </w:r>
          </w:p>
          <w:p w:rsidR="00A10E35" w:rsidRPr="00365314" w:rsidRDefault="00365314" w:rsidP="00365314">
            <w:pPr>
              <w:pStyle w:val="Title"/>
              <w:rPr>
                <w:rFonts w:eastAsia="Times New Roman" w:cs="Times New Roman"/>
                <w:b/>
                <w:vanish/>
                <w:color w:val="444444"/>
                <w:sz w:val="32"/>
                <w:szCs w:val="36"/>
              </w:rPr>
            </w:pPr>
            <w:bookmarkStart w:id="11" w:name="Data2"/>
            <w:bookmarkStart w:id="12" w:name="Result7"/>
            <w:bookmarkEnd w:id="11"/>
            <w:bookmarkEnd w:id="12"/>
            <w:proofErr w:type="spellStart"/>
            <w:r w:rsidRPr="00365314">
              <w:rPr>
                <w:rFonts w:eastAsia="Times New Roman" w:cs="Times New Roman"/>
                <w:b/>
                <w:bCs/>
                <w:color w:val="444444"/>
                <w:sz w:val="32"/>
                <w:szCs w:val="36"/>
              </w:rPr>
              <w:t>CONCLUSION:</w:t>
            </w:r>
            <w:r w:rsidR="00A10E35" w:rsidRPr="00365314">
              <w:rPr>
                <w:rFonts w:eastAsia="Times New Roman" w:cs="Times New Roman"/>
                <w:b/>
                <w:bCs/>
                <w:vanish/>
                <w:color w:val="444444"/>
                <w:sz w:val="32"/>
                <w:szCs w:val="36"/>
              </w:rPr>
              <w:t>Owner:</w:t>
            </w:r>
            <w:r w:rsidR="00A10E35" w:rsidRPr="00365314">
              <w:rPr>
                <w:rFonts w:eastAsia="Times New Roman" w:cs="Times New Roman"/>
                <w:b/>
                <w:vanish/>
                <w:color w:val="444444"/>
                <w:sz w:val="32"/>
                <w:szCs w:val="36"/>
              </w:rPr>
              <w:t xml:space="preserve"> </w:t>
            </w:r>
            <w:hyperlink r:id="rId21" w:history="1">
              <w:r w:rsidR="00A10E35" w:rsidRPr="00365314">
                <w:rPr>
                  <w:rFonts w:eastAsia="Times New Roman" w:cs="Times New Roman"/>
                  <w:b/>
                  <w:vanish/>
                  <w:color w:val="000099"/>
                  <w:sz w:val="32"/>
                  <w:szCs w:val="36"/>
                </w:rPr>
                <w:t>mworkm86</w:t>
              </w:r>
            </w:hyperlink>
            <w:r w:rsidR="00A10E35" w:rsidRPr="00365314">
              <w:rPr>
                <w:rFonts w:eastAsia="Times New Roman" w:cs="Times New Roman"/>
                <w:b/>
                <w:vanish/>
                <w:color w:val="444444"/>
                <w:sz w:val="32"/>
                <w:szCs w:val="36"/>
              </w:rPr>
              <w:t xml:space="preserve"> </w:t>
            </w:r>
            <w:r w:rsidR="00A10E35" w:rsidRPr="00365314">
              <w:rPr>
                <w:rFonts w:eastAsia="Times New Roman" w:cs="Times New Roman"/>
                <w:b/>
                <w:vanish/>
                <w:color w:val="444444"/>
                <w:sz w:val="32"/>
                <w:szCs w:val="36"/>
              </w:rPr>
              <w:br/>
            </w:r>
            <w:r w:rsidR="00A10E35" w:rsidRPr="00365314">
              <w:rPr>
                <w:rFonts w:eastAsia="Times New Roman" w:cs="Times New Roman"/>
                <w:b/>
                <w:bCs/>
                <w:vanish/>
                <w:color w:val="444444"/>
                <w:sz w:val="32"/>
                <w:szCs w:val="36"/>
              </w:rPr>
              <w:t>Size:</w:t>
            </w:r>
            <w:r w:rsidR="00A10E35" w:rsidRPr="00365314">
              <w:rPr>
                <w:rFonts w:eastAsia="Times New Roman" w:cs="Times New Roman"/>
                <w:b/>
                <w:vanish/>
                <w:color w:val="444444"/>
                <w:sz w:val="32"/>
                <w:szCs w:val="36"/>
              </w:rPr>
              <w:t xml:space="preserve"> 7KB </w:t>
            </w:r>
            <w:r w:rsidR="00A10E35" w:rsidRPr="00365314">
              <w:rPr>
                <w:rFonts w:eastAsia="Times New Roman" w:cs="Times New Roman"/>
                <w:b/>
                <w:vanish/>
                <w:color w:val="444444"/>
                <w:sz w:val="32"/>
                <w:szCs w:val="36"/>
              </w:rPr>
              <w:br/>
            </w:r>
            <w:r w:rsidR="00A10E35" w:rsidRPr="00365314">
              <w:rPr>
                <w:rFonts w:eastAsia="Times New Roman" w:cs="Times New Roman"/>
                <w:b/>
                <w:bCs/>
                <w:vanish/>
                <w:color w:val="444444"/>
                <w:sz w:val="32"/>
                <w:szCs w:val="36"/>
              </w:rPr>
              <w:t>Created:</w:t>
            </w:r>
            <w:r w:rsidR="00A10E35" w:rsidRPr="00365314">
              <w:rPr>
                <w:rFonts w:eastAsia="Times New Roman" w:cs="Times New Roman"/>
                <w:b/>
                <w:vanish/>
                <w:color w:val="444444"/>
                <w:sz w:val="32"/>
                <w:szCs w:val="36"/>
              </w:rPr>
              <w:t xml:space="preserve"> Mar 2, 2013 </w:t>
            </w:r>
          </w:p>
          <w:p w:rsidR="004D1B51" w:rsidRPr="00844E9F" w:rsidRDefault="00A10E35" w:rsidP="00B21B12">
            <w:pPr>
              <w:spacing w:before="100" w:beforeAutospacing="1" w:after="100" w:afterAutospacing="1" w:line="384" w:lineRule="auto"/>
              <w:rPr>
                <w:rFonts w:eastAsia="Times New Roman" w:cs="Times New Roman"/>
                <w:color w:val="444444"/>
                <w:sz w:val="24"/>
                <w:szCs w:val="24"/>
              </w:rPr>
            </w:pPr>
            <w:r w:rsidRPr="00844E9F">
              <w:rPr>
                <w:rFonts w:eastAsia="Times New Roman" w:cs="Times New Roman"/>
                <w:color w:val="444444"/>
                <w:sz w:val="24"/>
                <w:szCs w:val="24"/>
              </w:rPr>
              <w:t>The</w:t>
            </w:r>
            <w:proofErr w:type="spellEnd"/>
            <w:r w:rsidRPr="00844E9F">
              <w:rPr>
                <w:rFonts w:eastAsia="Times New Roman" w:cs="Times New Roman"/>
                <w:color w:val="444444"/>
                <w:sz w:val="24"/>
                <w:szCs w:val="24"/>
              </w:rPr>
              <w:t xml:space="preserve"> data included in this report and resulting statistics derived from this data show just how greatly one or two outliers can affect the entire linear model.</w:t>
            </w:r>
            <w:r w:rsidR="00152A68">
              <w:rPr>
                <w:rFonts w:eastAsia="Times New Roman" w:cs="Times New Roman"/>
                <w:color w:val="444444"/>
                <w:sz w:val="24"/>
                <w:szCs w:val="24"/>
              </w:rPr>
              <w:t xml:space="preserve"> </w:t>
            </w:r>
            <w:r w:rsidR="00CF331C">
              <w:rPr>
                <w:rFonts w:eastAsia="Times New Roman" w:cs="Times New Roman"/>
                <w:color w:val="444444"/>
                <w:sz w:val="24"/>
                <w:szCs w:val="24"/>
              </w:rPr>
              <w:t>P</w:t>
            </w:r>
            <w:r w:rsidR="00CF331C">
              <w:rPr>
                <w:color w:val="444444"/>
              </w:rPr>
              <w:t>resence of short sale, foreclosure, and bank-owned properties</w:t>
            </w:r>
            <w:r w:rsidR="00152A68">
              <w:rPr>
                <w:rFonts w:eastAsia="Times New Roman" w:cs="Times New Roman"/>
                <w:color w:val="444444"/>
                <w:sz w:val="24"/>
                <w:szCs w:val="24"/>
              </w:rPr>
              <w:t xml:space="preserve"> </w:t>
            </w:r>
            <w:r w:rsidR="00CF331C">
              <w:rPr>
                <w:rFonts w:eastAsia="Times New Roman" w:cs="Times New Roman"/>
                <w:color w:val="444444"/>
                <w:sz w:val="24"/>
                <w:szCs w:val="24"/>
              </w:rPr>
              <w:t>neighborhood</w:t>
            </w:r>
            <w:r w:rsidR="00152A68">
              <w:rPr>
                <w:rFonts w:eastAsia="Times New Roman" w:cs="Times New Roman"/>
                <w:color w:val="444444"/>
                <w:sz w:val="24"/>
                <w:szCs w:val="24"/>
              </w:rPr>
              <w:t xml:space="preserve">, school rating </w:t>
            </w:r>
            <w:r w:rsidR="00CF331C">
              <w:rPr>
                <w:rFonts w:eastAsia="Times New Roman" w:cs="Times New Roman"/>
                <w:color w:val="444444"/>
                <w:sz w:val="24"/>
                <w:szCs w:val="24"/>
              </w:rPr>
              <w:t>are the causes of possible outliers.</w:t>
            </w:r>
          </w:p>
          <w:p w:rsidR="00A10E35" w:rsidRPr="00265F15" w:rsidRDefault="00CF331C" w:rsidP="00B21B12">
            <w:pPr>
              <w:spacing w:before="100" w:beforeAutospacing="1" w:after="100" w:afterAutospacing="1" w:line="384" w:lineRule="auto"/>
              <w:rPr>
                <w:rFonts w:eastAsia="Times New Roman" w:cs="Times New Roman"/>
                <w:color w:val="444444"/>
                <w:sz w:val="24"/>
                <w:szCs w:val="24"/>
              </w:rPr>
            </w:pPr>
            <w:r>
              <w:rPr>
                <w:rFonts w:eastAsia="Times New Roman" w:cs="Times New Roman"/>
                <w:color w:val="444444"/>
                <w:sz w:val="24"/>
                <w:szCs w:val="24"/>
              </w:rPr>
              <w:t xml:space="preserve"> While the </w:t>
            </w:r>
            <w:r w:rsidR="00A10E35" w:rsidRPr="00844E9F">
              <w:rPr>
                <w:rFonts w:eastAsia="Times New Roman" w:cs="Times New Roman"/>
                <w:color w:val="444444"/>
                <w:sz w:val="24"/>
                <w:szCs w:val="24"/>
              </w:rPr>
              <w:t>"</w:t>
            </w:r>
            <w:proofErr w:type="spellStart"/>
            <w:r w:rsidR="00A10E35" w:rsidRPr="00844E9F">
              <w:rPr>
                <w:rFonts w:eastAsia="Times New Roman" w:cs="Times New Roman"/>
                <w:color w:val="444444"/>
                <w:sz w:val="24"/>
                <w:szCs w:val="24"/>
              </w:rPr>
              <w:t>Zestimate</w:t>
            </w:r>
            <w:proofErr w:type="spellEnd"/>
            <w:r w:rsidR="00A10E35" w:rsidRPr="00844E9F">
              <w:rPr>
                <w:rFonts w:eastAsia="Times New Roman" w:cs="Times New Roman"/>
                <w:color w:val="444444"/>
                <w:sz w:val="24"/>
                <w:szCs w:val="24"/>
              </w:rPr>
              <w:t xml:space="preserve">" seems to work fairly well in a linear model when no outliers are present, in today's market, </w:t>
            </w:r>
            <w:r w:rsidR="003111FA" w:rsidRPr="003111FA">
              <w:rPr>
                <w:color w:val="444444"/>
                <w:sz w:val="24"/>
                <w:szCs w:val="24"/>
              </w:rPr>
              <w:t xml:space="preserve">I believe that in some cases Zillow.com is wonderful at predicting the prices of houses on the market </w:t>
            </w:r>
            <w:r>
              <w:rPr>
                <w:color w:val="444444"/>
                <w:sz w:val="24"/>
                <w:szCs w:val="24"/>
              </w:rPr>
              <w:t>.</w:t>
            </w:r>
            <w:r w:rsidR="00DD13CE">
              <w:rPr>
                <w:color w:val="444444"/>
                <w:sz w:val="24"/>
                <w:szCs w:val="24"/>
              </w:rPr>
              <w:t>I</w:t>
            </w:r>
            <w:r w:rsidR="003111FA" w:rsidRPr="003111FA">
              <w:rPr>
                <w:color w:val="444444"/>
                <w:sz w:val="24"/>
                <w:szCs w:val="24"/>
              </w:rPr>
              <w:t xml:space="preserve"> would say that it is very useful too</w:t>
            </w:r>
            <w:r>
              <w:rPr>
                <w:color w:val="444444"/>
                <w:sz w:val="24"/>
                <w:szCs w:val="24"/>
              </w:rPr>
              <w:t>l right now when buying a house,</w:t>
            </w:r>
            <w:r w:rsidR="008D6C84">
              <w:rPr>
                <w:color w:val="444444"/>
                <w:sz w:val="24"/>
                <w:szCs w:val="24"/>
              </w:rPr>
              <w:t xml:space="preserve"> however</w:t>
            </w:r>
            <w:proofErr w:type="gramStart"/>
            <w:r w:rsidR="00A10E35" w:rsidRPr="00265F15">
              <w:rPr>
                <w:rFonts w:eastAsia="Times New Roman" w:cs="Times New Roman"/>
                <w:color w:val="444444"/>
                <w:sz w:val="24"/>
                <w:szCs w:val="24"/>
              </w:rPr>
              <w:t> </w:t>
            </w:r>
            <w:r w:rsidR="008D6C84">
              <w:rPr>
                <w:color w:val="444444"/>
              </w:rPr>
              <w:t xml:space="preserve"> </w:t>
            </w:r>
            <w:proofErr w:type="spellStart"/>
            <w:r w:rsidR="008D6C84">
              <w:rPr>
                <w:color w:val="444444"/>
              </w:rPr>
              <w:t>Zestimate</w:t>
            </w:r>
            <w:proofErr w:type="spellEnd"/>
            <w:proofErr w:type="gramEnd"/>
            <w:r w:rsidR="008D6C84">
              <w:rPr>
                <w:color w:val="444444"/>
              </w:rPr>
              <w:t xml:space="preserve"> should only be used as a tool for evaluating the current market, and should not be relied upon too heavily.</w:t>
            </w:r>
          </w:p>
          <w:p w:rsidR="00A10E35" w:rsidRPr="00265F15" w:rsidRDefault="00A10E35" w:rsidP="00B21B12">
            <w:pPr>
              <w:spacing w:before="100" w:beforeAutospacing="1" w:after="100" w:afterAutospacing="1" w:line="384" w:lineRule="auto"/>
              <w:rPr>
                <w:rFonts w:eastAsia="Times New Roman" w:cs="Times New Roman"/>
                <w:color w:val="444444"/>
                <w:sz w:val="24"/>
                <w:szCs w:val="24"/>
              </w:rPr>
            </w:pPr>
            <w:r w:rsidRPr="00265F15">
              <w:rPr>
                <w:rFonts w:eastAsia="Times New Roman" w:cs="Times New Roman"/>
                <w:color w:val="444444"/>
                <w:sz w:val="24"/>
                <w:szCs w:val="24"/>
              </w:rPr>
              <w:t> </w:t>
            </w:r>
          </w:p>
          <w:p w:rsidR="00A10E35" w:rsidRPr="00265F15" w:rsidRDefault="00A10E35" w:rsidP="00B21B12">
            <w:pPr>
              <w:spacing w:before="100" w:beforeAutospacing="1" w:after="100" w:afterAutospacing="1" w:line="384" w:lineRule="auto"/>
              <w:rPr>
                <w:rFonts w:eastAsia="Times New Roman" w:cs="Times New Roman"/>
                <w:color w:val="444444"/>
                <w:sz w:val="24"/>
                <w:szCs w:val="24"/>
              </w:rPr>
            </w:pPr>
            <w:r w:rsidRPr="00265F15">
              <w:rPr>
                <w:rFonts w:eastAsia="Times New Roman" w:cs="Times New Roman"/>
                <w:color w:val="444444"/>
                <w:sz w:val="24"/>
                <w:szCs w:val="24"/>
              </w:rPr>
              <w:t> </w:t>
            </w:r>
          </w:p>
          <w:p w:rsidR="00D063AB" w:rsidRPr="00265F15" w:rsidRDefault="00D063AB" w:rsidP="00B21B12">
            <w:pPr>
              <w:spacing w:before="100" w:beforeAutospacing="1" w:after="100" w:afterAutospacing="1" w:line="384" w:lineRule="auto"/>
              <w:rPr>
                <w:rFonts w:eastAsia="Times New Roman" w:cs="Times New Roman"/>
                <w:color w:val="444444"/>
                <w:sz w:val="24"/>
                <w:szCs w:val="24"/>
              </w:rPr>
            </w:pPr>
          </w:p>
          <w:p w:rsidR="00D063AB" w:rsidRPr="00265F15" w:rsidRDefault="00D063AB" w:rsidP="00B21B12">
            <w:pPr>
              <w:spacing w:before="100" w:beforeAutospacing="1" w:after="100" w:afterAutospacing="1" w:line="384" w:lineRule="auto"/>
              <w:rPr>
                <w:rFonts w:eastAsia="Times New Roman" w:cs="Times New Roman"/>
                <w:color w:val="444444"/>
                <w:sz w:val="24"/>
                <w:szCs w:val="24"/>
              </w:rPr>
            </w:pPr>
          </w:p>
          <w:p w:rsidR="00A10E35" w:rsidRPr="00265F15" w:rsidRDefault="00A10E35" w:rsidP="00B21B12">
            <w:pPr>
              <w:spacing w:before="100" w:beforeAutospacing="1" w:after="100" w:afterAutospacing="1" w:line="384" w:lineRule="auto"/>
              <w:rPr>
                <w:rFonts w:eastAsia="Times New Roman" w:cs="Times New Roman"/>
                <w:color w:val="444444"/>
                <w:sz w:val="24"/>
                <w:szCs w:val="24"/>
              </w:rPr>
            </w:pPr>
            <w:r w:rsidRPr="00265F15">
              <w:rPr>
                <w:rFonts w:eastAsia="Times New Roman" w:cs="Times New Roman"/>
                <w:color w:val="444444"/>
                <w:sz w:val="24"/>
                <w:szCs w:val="24"/>
              </w:rPr>
              <w:t> </w:t>
            </w:r>
          </w:p>
          <w:p w:rsidR="00A10E35" w:rsidRPr="00265F15" w:rsidRDefault="00A10E35" w:rsidP="00B21B12">
            <w:pPr>
              <w:spacing w:before="100" w:beforeAutospacing="1" w:after="100" w:afterAutospacing="1" w:line="384" w:lineRule="auto"/>
              <w:rPr>
                <w:rFonts w:eastAsia="Times New Roman" w:cs="Times New Roman"/>
                <w:color w:val="444444"/>
                <w:sz w:val="24"/>
                <w:szCs w:val="24"/>
              </w:rPr>
            </w:pPr>
            <w:r w:rsidRPr="00265F15">
              <w:rPr>
                <w:rFonts w:eastAsia="Times New Roman" w:cs="Times New Roman"/>
                <w:color w:val="444444"/>
                <w:sz w:val="24"/>
                <w:szCs w:val="24"/>
              </w:rPr>
              <w:t> </w:t>
            </w:r>
          </w:p>
          <w:p w:rsidR="00BD0279" w:rsidRPr="00265F15" w:rsidRDefault="00A10E35" w:rsidP="00B21B12">
            <w:pPr>
              <w:spacing w:before="100" w:beforeAutospacing="1" w:after="100" w:afterAutospacing="1" w:line="384" w:lineRule="auto"/>
              <w:rPr>
                <w:rFonts w:eastAsia="Times New Roman" w:cs="Times New Roman"/>
                <w:color w:val="444444"/>
                <w:sz w:val="24"/>
                <w:szCs w:val="24"/>
              </w:rPr>
            </w:pPr>
            <w:r w:rsidRPr="00265F15">
              <w:rPr>
                <w:rFonts w:eastAsia="Times New Roman" w:cs="Times New Roman"/>
                <w:color w:val="444444"/>
                <w:sz w:val="24"/>
                <w:szCs w:val="24"/>
              </w:rPr>
              <w:t> </w:t>
            </w:r>
            <w:r w:rsidR="00BD0279" w:rsidRPr="00265F15">
              <w:rPr>
                <w:rFonts w:eastAsia="Times New Roman" w:cs="Times New Roman"/>
                <w:color w:val="444444"/>
                <w:sz w:val="24"/>
                <w:szCs w:val="24"/>
              </w:rPr>
              <w:t xml:space="preserve"> </w:t>
            </w:r>
          </w:p>
          <w:p w:rsidR="00A10E35" w:rsidRPr="00265F15" w:rsidRDefault="00A10E35" w:rsidP="00B21B12">
            <w:pPr>
              <w:spacing w:before="100" w:beforeAutospacing="1" w:after="100" w:afterAutospacing="1" w:line="384" w:lineRule="auto"/>
              <w:rPr>
                <w:rFonts w:eastAsia="Times New Roman" w:cs="Times New Roman"/>
                <w:color w:val="444444"/>
                <w:sz w:val="24"/>
                <w:szCs w:val="24"/>
              </w:rPr>
            </w:pPr>
          </w:p>
          <w:p w:rsidR="00A10E35" w:rsidRPr="00265F15" w:rsidRDefault="00A10E35" w:rsidP="00B21B12">
            <w:pPr>
              <w:shd w:val="clear" w:color="auto" w:fill="FFFFFF"/>
              <w:spacing w:after="150" w:line="240" w:lineRule="auto"/>
              <w:rPr>
                <w:rFonts w:eastAsia="Times New Roman" w:cs="Times New Roman"/>
                <w:color w:val="444444"/>
                <w:sz w:val="17"/>
                <w:szCs w:val="17"/>
              </w:rPr>
            </w:pPr>
          </w:p>
          <w:p w:rsidR="00A10E35" w:rsidRPr="00265F15" w:rsidRDefault="00A10E35" w:rsidP="00B21B12">
            <w:pPr>
              <w:shd w:val="clear" w:color="auto" w:fill="FFFFFF"/>
              <w:spacing w:after="0" w:line="240" w:lineRule="auto"/>
              <w:rPr>
                <w:rFonts w:eastAsia="Times New Roman" w:cs="Times New Roman"/>
                <w:color w:val="444444"/>
                <w:sz w:val="17"/>
                <w:szCs w:val="17"/>
              </w:rPr>
            </w:pPr>
          </w:p>
        </w:tc>
      </w:tr>
    </w:tbl>
    <w:p w:rsidR="0024196F" w:rsidRDefault="0024196F" w:rsidP="00844E9F">
      <w:pPr>
        <w:spacing w:after="15" w:line="240" w:lineRule="auto"/>
      </w:pPr>
    </w:p>
    <w:sectPr w:rsidR="002419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altName w:val="Times New Roman"/>
    <w:charset w:val="00"/>
    <w:family w:val="auto"/>
    <w:pitch w:val="default"/>
  </w:font>
  <w:font w:name="Verdana">
    <w:panose1 w:val="020B0604030504040204"/>
    <w:charset w:val="00"/>
    <w:family w:val="swiss"/>
    <w:pitch w:val="variable"/>
    <w:sig w:usb0="A10006FF" w:usb1="4000205B" w:usb2="0000001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68B"/>
    <w:rsid w:val="000249AC"/>
    <w:rsid w:val="00025868"/>
    <w:rsid w:val="000E6B6C"/>
    <w:rsid w:val="00152A68"/>
    <w:rsid w:val="00191D4B"/>
    <w:rsid w:val="0024196F"/>
    <w:rsid w:val="00265F15"/>
    <w:rsid w:val="003007B4"/>
    <w:rsid w:val="003111FA"/>
    <w:rsid w:val="00365314"/>
    <w:rsid w:val="003A4535"/>
    <w:rsid w:val="0047327F"/>
    <w:rsid w:val="00486982"/>
    <w:rsid w:val="004D1B51"/>
    <w:rsid w:val="004D328C"/>
    <w:rsid w:val="004E2C1B"/>
    <w:rsid w:val="005123A6"/>
    <w:rsid w:val="0053224A"/>
    <w:rsid w:val="00545F64"/>
    <w:rsid w:val="005B363B"/>
    <w:rsid w:val="005D0298"/>
    <w:rsid w:val="00605BE1"/>
    <w:rsid w:val="00684BCE"/>
    <w:rsid w:val="006B6E59"/>
    <w:rsid w:val="006D6618"/>
    <w:rsid w:val="0071055D"/>
    <w:rsid w:val="00830786"/>
    <w:rsid w:val="00835FA5"/>
    <w:rsid w:val="00844E9F"/>
    <w:rsid w:val="0085768B"/>
    <w:rsid w:val="0087141E"/>
    <w:rsid w:val="008D6C84"/>
    <w:rsid w:val="00941D48"/>
    <w:rsid w:val="00952FE3"/>
    <w:rsid w:val="009B2116"/>
    <w:rsid w:val="009B5B33"/>
    <w:rsid w:val="00A10E35"/>
    <w:rsid w:val="00A549B7"/>
    <w:rsid w:val="00AA7414"/>
    <w:rsid w:val="00B115D3"/>
    <w:rsid w:val="00B21B12"/>
    <w:rsid w:val="00B253C7"/>
    <w:rsid w:val="00B54D5B"/>
    <w:rsid w:val="00B569D9"/>
    <w:rsid w:val="00B91E3D"/>
    <w:rsid w:val="00BD0279"/>
    <w:rsid w:val="00CC43EE"/>
    <w:rsid w:val="00CF331C"/>
    <w:rsid w:val="00D063AB"/>
    <w:rsid w:val="00D36125"/>
    <w:rsid w:val="00D863D2"/>
    <w:rsid w:val="00DD13CE"/>
    <w:rsid w:val="00DF71E0"/>
    <w:rsid w:val="00E31BD6"/>
    <w:rsid w:val="00E33DEF"/>
    <w:rsid w:val="00EA4795"/>
    <w:rsid w:val="00F01CED"/>
    <w:rsid w:val="00F33713"/>
    <w:rsid w:val="00FE0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BE6681-0220-426F-AAEF-C9EEFDC64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0279"/>
  </w:style>
  <w:style w:type="paragraph" w:styleId="Heading1">
    <w:name w:val="heading 1"/>
    <w:basedOn w:val="Normal"/>
    <w:next w:val="Normal"/>
    <w:link w:val="Heading1Char"/>
    <w:uiPriority w:val="9"/>
    <w:qFormat/>
    <w:rsid w:val="00835F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15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576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68B"/>
    <w:rPr>
      <w:rFonts w:ascii="Segoe UI" w:hAnsi="Segoe UI" w:cs="Segoe UI"/>
      <w:sz w:val="18"/>
      <w:szCs w:val="18"/>
    </w:rPr>
  </w:style>
  <w:style w:type="character" w:styleId="Hyperlink">
    <w:name w:val="Hyperlink"/>
    <w:basedOn w:val="DefaultParagraphFont"/>
    <w:uiPriority w:val="99"/>
    <w:unhideWhenUsed/>
    <w:rsid w:val="00A10E35"/>
    <w:rPr>
      <w:color w:val="0000FF"/>
      <w:u w:val="single"/>
    </w:rPr>
  </w:style>
  <w:style w:type="paragraph" w:styleId="NormalWeb">
    <w:name w:val="Normal (Web)"/>
    <w:basedOn w:val="Normal"/>
    <w:uiPriority w:val="99"/>
    <w:semiHidden/>
    <w:unhideWhenUsed/>
    <w:rsid w:val="00A10E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lear-text">
    <w:name w:val="clear-text"/>
    <w:basedOn w:val="DefaultParagraphFont"/>
    <w:rsid w:val="00A10E35"/>
  </w:style>
  <w:style w:type="character" w:customStyle="1" w:styleId="Heading1Char">
    <w:name w:val="Heading 1 Char"/>
    <w:basedOn w:val="DefaultParagraphFont"/>
    <w:link w:val="Heading1"/>
    <w:uiPriority w:val="9"/>
    <w:rsid w:val="00835FA5"/>
    <w:rPr>
      <w:rFonts w:asciiTheme="majorHAnsi" w:eastAsiaTheme="majorEastAsia" w:hAnsiTheme="majorHAnsi" w:cstheme="majorBidi"/>
      <w:color w:val="2E74B5" w:themeColor="accent1" w:themeShade="BF"/>
      <w:sz w:val="32"/>
      <w:szCs w:val="32"/>
    </w:rPr>
  </w:style>
  <w:style w:type="character" w:styleId="BookTitle">
    <w:name w:val="Book Title"/>
    <w:basedOn w:val="DefaultParagraphFont"/>
    <w:uiPriority w:val="33"/>
    <w:qFormat/>
    <w:rsid w:val="00835FA5"/>
    <w:rPr>
      <w:b/>
      <w:bCs/>
      <w:i/>
      <w:iCs/>
      <w:spacing w:val="5"/>
    </w:rPr>
  </w:style>
  <w:style w:type="paragraph" w:styleId="HTMLPreformatted">
    <w:name w:val="HTML Preformatted"/>
    <w:basedOn w:val="Normal"/>
    <w:link w:val="HTMLPreformattedChar"/>
    <w:uiPriority w:val="99"/>
    <w:unhideWhenUsed/>
    <w:rsid w:val="004732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7327F"/>
    <w:rPr>
      <w:rFonts w:ascii="Courier New" w:eastAsia="Times New Roman" w:hAnsi="Courier New" w:cs="Courier New"/>
      <w:sz w:val="20"/>
      <w:szCs w:val="20"/>
    </w:rPr>
  </w:style>
  <w:style w:type="table" w:styleId="TableGrid">
    <w:name w:val="Table Grid"/>
    <w:basedOn w:val="TableNormal"/>
    <w:uiPriority w:val="39"/>
    <w:rsid w:val="006B6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91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1E3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115D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7598">
      <w:bodyDiv w:val="1"/>
      <w:marLeft w:val="0"/>
      <w:marRight w:val="0"/>
      <w:marTop w:val="0"/>
      <w:marBottom w:val="0"/>
      <w:divBdr>
        <w:top w:val="none" w:sz="0" w:space="0" w:color="auto"/>
        <w:left w:val="none" w:sz="0" w:space="0" w:color="auto"/>
        <w:bottom w:val="none" w:sz="0" w:space="0" w:color="auto"/>
        <w:right w:val="none" w:sz="0" w:space="0" w:color="auto"/>
      </w:divBdr>
      <w:divsChild>
        <w:div w:id="360322930">
          <w:marLeft w:val="0"/>
          <w:marRight w:val="0"/>
          <w:marTop w:val="0"/>
          <w:marBottom w:val="0"/>
          <w:divBdr>
            <w:top w:val="none" w:sz="0" w:space="0" w:color="auto"/>
            <w:left w:val="none" w:sz="0" w:space="0" w:color="auto"/>
            <w:bottom w:val="none" w:sz="0" w:space="0" w:color="auto"/>
            <w:right w:val="none" w:sz="0" w:space="0" w:color="auto"/>
          </w:divBdr>
        </w:div>
        <w:div w:id="2045519620">
          <w:marLeft w:val="0"/>
          <w:marRight w:val="0"/>
          <w:marTop w:val="0"/>
          <w:marBottom w:val="0"/>
          <w:divBdr>
            <w:top w:val="none" w:sz="0" w:space="0" w:color="auto"/>
            <w:left w:val="none" w:sz="0" w:space="0" w:color="auto"/>
            <w:bottom w:val="none" w:sz="0" w:space="0" w:color="auto"/>
            <w:right w:val="none" w:sz="0" w:space="0" w:color="auto"/>
          </w:divBdr>
        </w:div>
        <w:div w:id="1430394215">
          <w:marLeft w:val="0"/>
          <w:marRight w:val="0"/>
          <w:marTop w:val="0"/>
          <w:marBottom w:val="0"/>
          <w:divBdr>
            <w:top w:val="none" w:sz="0" w:space="0" w:color="auto"/>
            <w:left w:val="none" w:sz="0" w:space="0" w:color="auto"/>
            <w:bottom w:val="none" w:sz="0" w:space="0" w:color="auto"/>
            <w:right w:val="none" w:sz="0" w:space="0" w:color="auto"/>
          </w:divBdr>
        </w:div>
        <w:div w:id="405692972">
          <w:marLeft w:val="0"/>
          <w:marRight w:val="0"/>
          <w:marTop w:val="0"/>
          <w:marBottom w:val="0"/>
          <w:divBdr>
            <w:top w:val="none" w:sz="0" w:space="0" w:color="auto"/>
            <w:left w:val="none" w:sz="0" w:space="0" w:color="auto"/>
            <w:bottom w:val="none" w:sz="0" w:space="0" w:color="auto"/>
            <w:right w:val="none" w:sz="0" w:space="0" w:color="auto"/>
          </w:divBdr>
        </w:div>
      </w:divsChild>
    </w:div>
    <w:div w:id="898592387">
      <w:bodyDiv w:val="1"/>
      <w:marLeft w:val="0"/>
      <w:marRight w:val="0"/>
      <w:marTop w:val="0"/>
      <w:marBottom w:val="0"/>
      <w:divBdr>
        <w:top w:val="none" w:sz="0" w:space="0" w:color="auto"/>
        <w:left w:val="none" w:sz="0" w:space="0" w:color="auto"/>
        <w:bottom w:val="none" w:sz="0" w:space="0" w:color="auto"/>
        <w:right w:val="none" w:sz="0" w:space="0" w:color="auto"/>
      </w:divBdr>
    </w:div>
    <w:div w:id="1092511325">
      <w:bodyDiv w:val="1"/>
      <w:marLeft w:val="0"/>
      <w:marRight w:val="0"/>
      <w:marTop w:val="0"/>
      <w:marBottom w:val="0"/>
      <w:divBdr>
        <w:top w:val="none" w:sz="0" w:space="0" w:color="auto"/>
        <w:left w:val="none" w:sz="0" w:space="0" w:color="auto"/>
        <w:bottom w:val="none" w:sz="0" w:space="0" w:color="auto"/>
        <w:right w:val="none" w:sz="0" w:space="0" w:color="auto"/>
      </w:divBdr>
      <w:divsChild>
        <w:div w:id="306133173">
          <w:marLeft w:val="0"/>
          <w:marRight w:val="0"/>
          <w:marTop w:val="0"/>
          <w:marBottom w:val="0"/>
          <w:divBdr>
            <w:top w:val="none" w:sz="0" w:space="0" w:color="auto"/>
            <w:left w:val="none" w:sz="0" w:space="0" w:color="auto"/>
            <w:bottom w:val="none" w:sz="0" w:space="0" w:color="auto"/>
            <w:right w:val="none" w:sz="0" w:space="0" w:color="auto"/>
          </w:divBdr>
        </w:div>
        <w:div w:id="281156129">
          <w:marLeft w:val="0"/>
          <w:marRight w:val="0"/>
          <w:marTop w:val="0"/>
          <w:marBottom w:val="0"/>
          <w:divBdr>
            <w:top w:val="none" w:sz="0" w:space="0" w:color="auto"/>
            <w:left w:val="none" w:sz="0" w:space="0" w:color="auto"/>
            <w:bottom w:val="none" w:sz="0" w:space="0" w:color="auto"/>
            <w:right w:val="none" w:sz="0" w:space="0" w:color="auto"/>
          </w:divBdr>
        </w:div>
        <w:div w:id="2129740263">
          <w:marLeft w:val="0"/>
          <w:marRight w:val="0"/>
          <w:marTop w:val="0"/>
          <w:marBottom w:val="0"/>
          <w:divBdr>
            <w:top w:val="none" w:sz="0" w:space="0" w:color="auto"/>
            <w:left w:val="none" w:sz="0" w:space="0" w:color="auto"/>
            <w:bottom w:val="none" w:sz="0" w:space="0" w:color="auto"/>
            <w:right w:val="none" w:sz="0" w:space="0" w:color="auto"/>
          </w:divBdr>
        </w:div>
        <w:div w:id="1271595063">
          <w:marLeft w:val="0"/>
          <w:marRight w:val="0"/>
          <w:marTop w:val="0"/>
          <w:marBottom w:val="0"/>
          <w:divBdr>
            <w:top w:val="none" w:sz="0" w:space="0" w:color="auto"/>
            <w:left w:val="none" w:sz="0" w:space="0" w:color="auto"/>
            <w:bottom w:val="none" w:sz="0" w:space="0" w:color="auto"/>
            <w:right w:val="none" w:sz="0" w:space="0" w:color="auto"/>
          </w:divBdr>
        </w:div>
      </w:divsChild>
    </w:div>
    <w:div w:id="1201554023">
      <w:bodyDiv w:val="1"/>
      <w:marLeft w:val="0"/>
      <w:marRight w:val="0"/>
      <w:marTop w:val="0"/>
      <w:marBottom w:val="0"/>
      <w:divBdr>
        <w:top w:val="none" w:sz="0" w:space="0" w:color="auto"/>
        <w:left w:val="none" w:sz="0" w:space="0" w:color="auto"/>
        <w:bottom w:val="none" w:sz="0" w:space="0" w:color="auto"/>
        <w:right w:val="none" w:sz="0" w:space="0" w:color="auto"/>
      </w:divBdr>
    </w:div>
    <w:div w:id="1484664888">
      <w:bodyDiv w:val="1"/>
      <w:marLeft w:val="0"/>
      <w:marRight w:val="0"/>
      <w:marTop w:val="0"/>
      <w:marBottom w:val="0"/>
      <w:divBdr>
        <w:top w:val="none" w:sz="0" w:space="0" w:color="auto"/>
        <w:left w:val="none" w:sz="0" w:space="0" w:color="auto"/>
        <w:bottom w:val="none" w:sz="0" w:space="0" w:color="auto"/>
        <w:right w:val="none" w:sz="0" w:space="0" w:color="auto"/>
      </w:divBdr>
    </w:div>
    <w:div w:id="1497840331">
      <w:bodyDiv w:val="1"/>
      <w:marLeft w:val="0"/>
      <w:marRight w:val="0"/>
      <w:marTop w:val="0"/>
      <w:marBottom w:val="0"/>
      <w:divBdr>
        <w:top w:val="none" w:sz="0" w:space="0" w:color="auto"/>
        <w:left w:val="none" w:sz="0" w:space="0" w:color="auto"/>
        <w:bottom w:val="none" w:sz="0" w:space="0" w:color="auto"/>
        <w:right w:val="none" w:sz="0" w:space="0" w:color="auto"/>
      </w:divBdr>
    </w:div>
    <w:div w:id="1700474816">
      <w:bodyDiv w:val="1"/>
      <w:marLeft w:val="0"/>
      <w:marRight w:val="0"/>
      <w:marTop w:val="0"/>
      <w:marBottom w:val="0"/>
      <w:divBdr>
        <w:top w:val="none" w:sz="0" w:space="0" w:color="auto"/>
        <w:left w:val="none" w:sz="0" w:space="0" w:color="auto"/>
        <w:bottom w:val="none" w:sz="0" w:space="0" w:color="auto"/>
        <w:right w:val="none" w:sz="0" w:space="0" w:color="auto"/>
      </w:divBdr>
    </w:div>
    <w:div w:id="1802772497">
      <w:bodyDiv w:val="1"/>
      <w:marLeft w:val="0"/>
      <w:marRight w:val="0"/>
      <w:marTop w:val="0"/>
      <w:marBottom w:val="0"/>
      <w:divBdr>
        <w:top w:val="none" w:sz="0" w:space="0" w:color="auto"/>
        <w:left w:val="none" w:sz="0" w:space="0" w:color="auto"/>
        <w:bottom w:val="none" w:sz="0" w:space="0" w:color="auto"/>
        <w:right w:val="none" w:sz="0" w:space="0" w:color="auto"/>
      </w:divBdr>
      <w:divsChild>
        <w:div w:id="1219516013">
          <w:marLeft w:val="150"/>
          <w:marRight w:val="150"/>
          <w:marTop w:val="300"/>
          <w:marBottom w:val="150"/>
          <w:divBdr>
            <w:top w:val="none" w:sz="0" w:space="0" w:color="auto"/>
            <w:left w:val="none" w:sz="0" w:space="0" w:color="auto"/>
            <w:bottom w:val="none" w:sz="0" w:space="0" w:color="auto"/>
            <w:right w:val="none" w:sz="0" w:space="0" w:color="auto"/>
          </w:divBdr>
          <w:divsChild>
            <w:div w:id="2026635706">
              <w:marLeft w:val="0"/>
              <w:marRight w:val="0"/>
              <w:marTop w:val="0"/>
              <w:marBottom w:val="0"/>
              <w:divBdr>
                <w:top w:val="none" w:sz="0" w:space="0" w:color="auto"/>
                <w:left w:val="none" w:sz="0" w:space="0" w:color="auto"/>
                <w:bottom w:val="none" w:sz="0" w:space="0" w:color="auto"/>
                <w:right w:val="none" w:sz="0" w:space="0" w:color="auto"/>
              </w:divBdr>
            </w:div>
            <w:div w:id="1421411778">
              <w:marLeft w:val="0"/>
              <w:marRight w:val="0"/>
              <w:marTop w:val="0"/>
              <w:marBottom w:val="0"/>
              <w:divBdr>
                <w:top w:val="none" w:sz="0" w:space="0" w:color="auto"/>
                <w:left w:val="none" w:sz="0" w:space="0" w:color="auto"/>
                <w:bottom w:val="none" w:sz="0" w:space="0" w:color="auto"/>
                <w:right w:val="none" w:sz="0" w:space="0" w:color="auto"/>
              </w:divBdr>
            </w:div>
            <w:div w:id="1964581484">
              <w:marLeft w:val="0"/>
              <w:marRight w:val="0"/>
              <w:marTop w:val="0"/>
              <w:marBottom w:val="0"/>
              <w:divBdr>
                <w:top w:val="none" w:sz="0" w:space="0" w:color="auto"/>
                <w:left w:val="none" w:sz="0" w:space="0" w:color="auto"/>
                <w:bottom w:val="none" w:sz="0" w:space="0" w:color="auto"/>
                <w:right w:val="none" w:sz="0" w:space="0" w:color="auto"/>
              </w:divBdr>
            </w:div>
            <w:div w:id="1657412266">
              <w:marLeft w:val="0"/>
              <w:marRight w:val="0"/>
              <w:marTop w:val="0"/>
              <w:marBottom w:val="0"/>
              <w:divBdr>
                <w:top w:val="none" w:sz="0" w:space="0" w:color="auto"/>
                <w:left w:val="none" w:sz="0" w:space="0" w:color="auto"/>
                <w:bottom w:val="none" w:sz="0" w:space="0" w:color="auto"/>
                <w:right w:val="none" w:sz="0" w:space="0" w:color="auto"/>
              </w:divBdr>
              <w:divsChild>
                <w:div w:id="501431085">
                  <w:marLeft w:val="0"/>
                  <w:marRight w:val="0"/>
                  <w:marTop w:val="0"/>
                  <w:marBottom w:val="0"/>
                  <w:divBdr>
                    <w:top w:val="dashed" w:sz="12" w:space="8" w:color="DDDDDD"/>
                    <w:left w:val="dashed" w:sz="12" w:space="8" w:color="DDDDDD"/>
                    <w:bottom w:val="dashed" w:sz="12" w:space="8" w:color="DDDDDD"/>
                    <w:right w:val="dashed" w:sz="12" w:space="8" w:color="DDDDDD"/>
                  </w:divBdr>
                </w:div>
              </w:divsChild>
            </w:div>
            <w:div w:id="131211795">
              <w:marLeft w:val="0"/>
              <w:marRight w:val="0"/>
              <w:marTop w:val="0"/>
              <w:marBottom w:val="0"/>
              <w:divBdr>
                <w:top w:val="none" w:sz="0" w:space="0" w:color="auto"/>
                <w:left w:val="none" w:sz="0" w:space="0" w:color="auto"/>
                <w:bottom w:val="none" w:sz="0" w:space="0" w:color="auto"/>
                <w:right w:val="none" w:sz="0" w:space="0" w:color="auto"/>
              </w:divBdr>
              <w:divsChild>
                <w:div w:id="107311920">
                  <w:marLeft w:val="0"/>
                  <w:marRight w:val="0"/>
                  <w:marTop w:val="0"/>
                  <w:marBottom w:val="0"/>
                  <w:divBdr>
                    <w:top w:val="dashed" w:sz="12" w:space="8" w:color="DDDDDD"/>
                    <w:left w:val="dashed" w:sz="12" w:space="8" w:color="DDDDDD"/>
                    <w:bottom w:val="dashed" w:sz="12" w:space="8" w:color="DDDDDD"/>
                    <w:right w:val="dashed" w:sz="12" w:space="8" w:color="DDDDDD"/>
                  </w:divBdr>
                </w:div>
              </w:divsChild>
            </w:div>
            <w:div w:id="1476264120">
              <w:marLeft w:val="0"/>
              <w:marRight w:val="0"/>
              <w:marTop w:val="0"/>
              <w:marBottom w:val="0"/>
              <w:divBdr>
                <w:top w:val="none" w:sz="0" w:space="0" w:color="auto"/>
                <w:left w:val="none" w:sz="0" w:space="0" w:color="auto"/>
                <w:bottom w:val="none" w:sz="0" w:space="0" w:color="auto"/>
                <w:right w:val="none" w:sz="0" w:space="0" w:color="auto"/>
              </w:divBdr>
              <w:divsChild>
                <w:div w:id="926427335">
                  <w:marLeft w:val="0"/>
                  <w:marRight w:val="0"/>
                  <w:marTop w:val="0"/>
                  <w:marBottom w:val="0"/>
                  <w:divBdr>
                    <w:top w:val="dashed" w:sz="12" w:space="8" w:color="DDDDDD"/>
                    <w:left w:val="dashed" w:sz="12" w:space="8" w:color="DDDDDD"/>
                    <w:bottom w:val="dashed" w:sz="12" w:space="8" w:color="DDDDDD"/>
                    <w:right w:val="dashed" w:sz="12" w:space="8" w:color="DDDDDD"/>
                  </w:divBdr>
                </w:div>
              </w:divsChild>
            </w:div>
            <w:div w:id="744690790">
              <w:marLeft w:val="0"/>
              <w:marRight w:val="0"/>
              <w:marTop w:val="0"/>
              <w:marBottom w:val="0"/>
              <w:divBdr>
                <w:top w:val="none" w:sz="0" w:space="0" w:color="auto"/>
                <w:left w:val="none" w:sz="0" w:space="0" w:color="auto"/>
                <w:bottom w:val="none" w:sz="0" w:space="0" w:color="auto"/>
                <w:right w:val="none" w:sz="0" w:space="0" w:color="auto"/>
              </w:divBdr>
            </w:div>
            <w:div w:id="640774438">
              <w:marLeft w:val="0"/>
              <w:marRight w:val="0"/>
              <w:marTop w:val="0"/>
              <w:marBottom w:val="0"/>
              <w:divBdr>
                <w:top w:val="none" w:sz="0" w:space="0" w:color="auto"/>
                <w:left w:val="none" w:sz="0" w:space="0" w:color="auto"/>
                <w:bottom w:val="none" w:sz="0" w:space="0" w:color="auto"/>
                <w:right w:val="none" w:sz="0" w:space="0" w:color="auto"/>
              </w:divBdr>
            </w:div>
            <w:div w:id="1581596485">
              <w:marLeft w:val="0"/>
              <w:marRight w:val="0"/>
              <w:marTop w:val="0"/>
              <w:marBottom w:val="0"/>
              <w:divBdr>
                <w:top w:val="none" w:sz="0" w:space="0" w:color="auto"/>
                <w:left w:val="none" w:sz="0" w:space="0" w:color="auto"/>
                <w:bottom w:val="none" w:sz="0" w:space="0" w:color="auto"/>
                <w:right w:val="none" w:sz="0" w:space="0" w:color="auto"/>
              </w:divBdr>
            </w:div>
            <w:div w:id="275525369">
              <w:marLeft w:val="0"/>
              <w:marRight w:val="0"/>
              <w:marTop w:val="0"/>
              <w:marBottom w:val="0"/>
              <w:divBdr>
                <w:top w:val="none" w:sz="0" w:space="0" w:color="auto"/>
                <w:left w:val="none" w:sz="0" w:space="0" w:color="auto"/>
                <w:bottom w:val="none" w:sz="0" w:space="0" w:color="auto"/>
                <w:right w:val="none" w:sz="0" w:space="0" w:color="auto"/>
              </w:divBdr>
              <w:divsChild>
                <w:div w:id="1211961127">
                  <w:marLeft w:val="0"/>
                  <w:marRight w:val="0"/>
                  <w:marTop w:val="0"/>
                  <w:marBottom w:val="0"/>
                  <w:divBdr>
                    <w:top w:val="dashed" w:sz="12" w:space="8" w:color="DDDDDD"/>
                    <w:left w:val="dashed" w:sz="12" w:space="8" w:color="DDDDDD"/>
                    <w:bottom w:val="dashed" w:sz="12" w:space="8" w:color="DDDDDD"/>
                    <w:right w:val="dashed" w:sz="12" w:space="8" w:color="DDDDDD"/>
                  </w:divBdr>
                </w:div>
              </w:divsChild>
            </w:div>
            <w:div w:id="727456822">
              <w:marLeft w:val="0"/>
              <w:marRight w:val="0"/>
              <w:marTop w:val="0"/>
              <w:marBottom w:val="0"/>
              <w:divBdr>
                <w:top w:val="none" w:sz="0" w:space="0" w:color="auto"/>
                <w:left w:val="none" w:sz="0" w:space="0" w:color="auto"/>
                <w:bottom w:val="none" w:sz="0" w:space="0" w:color="auto"/>
                <w:right w:val="none" w:sz="0" w:space="0" w:color="auto"/>
              </w:divBdr>
              <w:divsChild>
                <w:div w:id="335958680">
                  <w:marLeft w:val="0"/>
                  <w:marRight w:val="0"/>
                  <w:marTop w:val="0"/>
                  <w:marBottom w:val="0"/>
                  <w:divBdr>
                    <w:top w:val="dashed" w:sz="12" w:space="8" w:color="DDDDDD"/>
                    <w:left w:val="dashed" w:sz="12" w:space="8" w:color="DDDDDD"/>
                    <w:bottom w:val="dashed" w:sz="12" w:space="8" w:color="DDDDDD"/>
                    <w:right w:val="dashed" w:sz="12" w:space="8" w:color="DDDDDD"/>
                  </w:divBdr>
                </w:div>
              </w:divsChild>
            </w:div>
            <w:div w:id="274941575">
              <w:marLeft w:val="0"/>
              <w:marRight w:val="0"/>
              <w:marTop w:val="0"/>
              <w:marBottom w:val="0"/>
              <w:divBdr>
                <w:top w:val="none" w:sz="0" w:space="0" w:color="auto"/>
                <w:left w:val="none" w:sz="0" w:space="0" w:color="auto"/>
                <w:bottom w:val="none" w:sz="0" w:space="0" w:color="auto"/>
                <w:right w:val="none" w:sz="0" w:space="0" w:color="auto"/>
              </w:divBdr>
              <w:divsChild>
                <w:div w:id="1313868469">
                  <w:marLeft w:val="0"/>
                  <w:marRight w:val="0"/>
                  <w:marTop w:val="0"/>
                  <w:marBottom w:val="0"/>
                  <w:divBdr>
                    <w:top w:val="dashed" w:sz="12" w:space="8" w:color="DDDDDD"/>
                    <w:left w:val="dashed" w:sz="12" w:space="8" w:color="DDDDDD"/>
                    <w:bottom w:val="dashed" w:sz="12" w:space="8" w:color="DDDDDD"/>
                    <w:right w:val="dashed" w:sz="12" w:space="8" w:color="DDDDDD"/>
                  </w:divBdr>
                </w:div>
              </w:divsChild>
            </w:div>
            <w:div w:id="1862430655">
              <w:marLeft w:val="0"/>
              <w:marRight w:val="0"/>
              <w:marTop w:val="0"/>
              <w:marBottom w:val="0"/>
              <w:divBdr>
                <w:top w:val="none" w:sz="0" w:space="0" w:color="auto"/>
                <w:left w:val="none" w:sz="0" w:space="0" w:color="auto"/>
                <w:bottom w:val="none" w:sz="0" w:space="0" w:color="auto"/>
                <w:right w:val="none" w:sz="0" w:space="0" w:color="auto"/>
              </w:divBdr>
              <w:divsChild>
                <w:div w:id="1318194200">
                  <w:marLeft w:val="0"/>
                  <w:marRight w:val="0"/>
                  <w:marTop w:val="0"/>
                  <w:marBottom w:val="0"/>
                  <w:divBdr>
                    <w:top w:val="dashed" w:sz="12" w:space="8" w:color="DDDDDD"/>
                    <w:left w:val="dashed" w:sz="12" w:space="8" w:color="DDDDDD"/>
                    <w:bottom w:val="dashed" w:sz="12" w:space="8" w:color="DDDDDD"/>
                    <w:right w:val="dashed" w:sz="12" w:space="8" w:color="DDDDDD"/>
                  </w:divBdr>
                </w:div>
              </w:divsChild>
            </w:div>
            <w:div w:id="539901558">
              <w:marLeft w:val="0"/>
              <w:marRight w:val="0"/>
              <w:marTop w:val="0"/>
              <w:marBottom w:val="0"/>
              <w:divBdr>
                <w:top w:val="none" w:sz="0" w:space="0" w:color="auto"/>
                <w:left w:val="none" w:sz="0" w:space="0" w:color="auto"/>
                <w:bottom w:val="none" w:sz="0" w:space="0" w:color="auto"/>
                <w:right w:val="none" w:sz="0" w:space="0" w:color="auto"/>
              </w:divBdr>
              <w:divsChild>
                <w:div w:id="596137198">
                  <w:marLeft w:val="0"/>
                  <w:marRight w:val="0"/>
                  <w:marTop w:val="0"/>
                  <w:marBottom w:val="0"/>
                  <w:divBdr>
                    <w:top w:val="single" w:sz="6" w:space="4" w:color="C0C0C0"/>
                    <w:left w:val="single" w:sz="6" w:space="4" w:color="C0C0C0"/>
                    <w:bottom w:val="none" w:sz="0" w:space="0" w:color="auto"/>
                    <w:right w:val="single" w:sz="6" w:space="4" w:color="C0C0C0"/>
                  </w:divBdr>
                </w:div>
                <w:div w:id="1677030913">
                  <w:marLeft w:val="0"/>
                  <w:marRight w:val="0"/>
                  <w:marTop w:val="0"/>
                  <w:marBottom w:val="0"/>
                  <w:divBdr>
                    <w:top w:val="single" w:sz="6" w:space="0" w:color="C0C0C0"/>
                    <w:left w:val="single" w:sz="6" w:space="0" w:color="C0C0C0"/>
                    <w:bottom w:val="single" w:sz="6" w:space="0" w:color="C0C0C0"/>
                    <w:right w:val="single" w:sz="6" w:space="0" w:color="C0C0C0"/>
                  </w:divBdr>
                  <w:divsChild>
                    <w:div w:id="1661277373">
                      <w:marLeft w:val="0"/>
                      <w:marRight w:val="0"/>
                      <w:marTop w:val="0"/>
                      <w:marBottom w:val="0"/>
                      <w:divBdr>
                        <w:top w:val="none" w:sz="0" w:space="0" w:color="auto"/>
                        <w:left w:val="none" w:sz="0" w:space="0" w:color="auto"/>
                        <w:bottom w:val="none" w:sz="0" w:space="0" w:color="auto"/>
                        <w:right w:val="none" w:sz="0" w:space="0" w:color="auto"/>
                      </w:divBdr>
                      <w:divsChild>
                        <w:div w:id="131545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788262">
          <w:marLeft w:val="0"/>
          <w:marRight w:val="0"/>
          <w:marTop w:val="0"/>
          <w:marBottom w:val="0"/>
          <w:divBdr>
            <w:top w:val="none" w:sz="0" w:space="0" w:color="auto"/>
            <w:left w:val="none" w:sz="0" w:space="0" w:color="auto"/>
            <w:bottom w:val="none" w:sz="0" w:space="0" w:color="auto"/>
            <w:right w:val="none" w:sz="0" w:space="0" w:color="auto"/>
          </w:divBdr>
        </w:div>
        <w:div w:id="812134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www.statcrunch.com/profile.php?id=mworkm86" TargetMode="Externa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www.statcrunch.com/profile.php?id=mworkm86" TargetMode="External"/><Relationship Id="rId1" Type="http://schemas.openxmlformats.org/officeDocument/2006/relationships/customXml" Target="../customXml/item1.xml"/><Relationship Id="rId6" Type="http://schemas.openxmlformats.org/officeDocument/2006/relationships/hyperlink" Target="http://www.zillow.com/zestimate/" TargetMode="External"/><Relationship Id="rId11" Type="http://schemas.openxmlformats.org/officeDocument/2006/relationships/image" Target="media/image3.png"/><Relationship Id="rId5" Type="http://schemas.openxmlformats.org/officeDocument/2006/relationships/hyperlink" Target="http://www.zillow.com" TargetMode="Externa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github.com/UmaSuresh/Data-Science/blob/master/Capstone%20Project/Zillow.R"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github.com/UmaSuresh/Data-Science/blob/master/Data/zillow.csv"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ED4E30-3218-4F41-97AE-19B11D789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1478</TotalTime>
  <Pages>13</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Sureshkumar, Uma</dc:creator>
  <cp:keywords/>
  <dc:description/>
  <cp:lastModifiedBy>Sureshkumar, Uma</cp:lastModifiedBy>
  <cp:revision>33</cp:revision>
  <cp:lastPrinted>2015-10-29T16:09:00Z</cp:lastPrinted>
  <dcterms:created xsi:type="dcterms:W3CDTF">2015-10-29T16:08:00Z</dcterms:created>
  <dcterms:modified xsi:type="dcterms:W3CDTF">2015-10-31T04:23:00Z</dcterms:modified>
</cp:coreProperties>
</file>